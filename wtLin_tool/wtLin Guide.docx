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B2B3" w14:textId="77777777" w:rsidR="00422258" w:rsidRPr="00422258" w:rsidRDefault="00422258" w:rsidP="00725F47">
      <w:pPr>
        <w:pStyle w:val="Title"/>
        <w:rPr>
          <w:sz w:val="22"/>
          <w:szCs w:val="22"/>
        </w:rPr>
      </w:pPr>
    </w:p>
    <w:p w14:paraId="5C7E4C86" w14:textId="77777777" w:rsidR="00422258" w:rsidRPr="00DF2D14" w:rsidRDefault="00422258" w:rsidP="00422258">
      <w:pPr>
        <w:rPr>
          <w:rFonts w:asciiTheme="majorHAnsi" w:eastAsiaTheme="majorEastAsia" w:hAnsiTheme="majorHAnsi" w:cstheme="majorBidi"/>
          <w:spacing w:val="-10"/>
          <w:kern w:val="28"/>
        </w:rPr>
      </w:pPr>
    </w:p>
    <w:p w14:paraId="744AA62A" w14:textId="77777777" w:rsidR="00422258" w:rsidRDefault="00422258" w:rsidP="00422258">
      <w:r w:rsidRPr="003C1768">
        <w:rPr>
          <w:noProof/>
          <w:lang w:eastAsia="zh-CN"/>
        </w:rPr>
        <w:drawing>
          <wp:inline distT="0" distB="0" distL="0" distR="0" wp14:anchorId="2A9406C3" wp14:editId="0BD42D20">
            <wp:extent cx="2369820" cy="419100"/>
            <wp:effectExtent l="0" t="0" r="0" b="0"/>
            <wp:docPr id="2" name="Picture 2" descr="C:\Users\jstho\Desktop\Vestas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tho\Desktop\Vestas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419100"/>
                    </a:xfrm>
                    <a:prstGeom prst="rect">
                      <a:avLst/>
                    </a:prstGeom>
                    <a:noFill/>
                    <a:ln>
                      <a:noFill/>
                    </a:ln>
                  </pic:spPr>
                </pic:pic>
              </a:graphicData>
            </a:graphic>
          </wp:inline>
        </w:drawing>
      </w:r>
    </w:p>
    <w:p w14:paraId="6ED59244" w14:textId="77777777" w:rsidR="00422258" w:rsidRDefault="00422258" w:rsidP="00422258">
      <w:pPr>
        <w:pBdr>
          <w:bottom w:val="single" w:sz="6" w:space="1" w:color="auto"/>
        </w:pBdr>
      </w:pPr>
    </w:p>
    <w:p w14:paraId="12592208" w14:textId="77777777" w:rsidR="00422258" w:rsidRDefault="00422258" w:rsidP="00422258"/>
    <w:p w14:paraId="007B52F8" w14:textId="77777777" w:rsidR="00422258" w:rsidRDefault="00422258" w:rsidP="00422258"/>
    <w:p w14:paraId="162AA134" w14:textId="77777777" w:rsidR="00422258" w:rsidRPr="00422258" w:rsidRDefault="00422258" w:rsidP="00422258"/>
    <w:p w14:paraId="7C7708B4" w14:textId="77777777" w:rsidR="00725F47" w:rsidRDefault="0089204E" w:rsidP="00725F47">
      <w:pPr>
        <w:pStyle w:val="Title"/>
      </w:pPr>
      <w:r>
        <w:t>wtLin</w:t>
      </w:r>
      <w:r w:rsidR="00BA156C">
        <w:t xml:space="preserve"> Guide</w:t>
      </w:r>
    </w:p>
    <w:p w14:paraId="7D95CB4C" w14:textId="77777777" w:rsidR="005C13AB" w:rsidRDefault="00EC35CF">
      <w:r>
        <w:rPr>
          <w:rFonts w:eastAsiaTheme="minorEastAsia"/>
          <w:color w:val="2E74B5" w:themeColor="accent1" w:themeShade="BF"/>
          <w:spacing w:val="15"/>
          <w:sz w:val="32"/>
          <w:szCs w:val="32"/>
        </w:rPr>
        <w:t>A wind turbine linear analysis tool</w:t>
      </w:r>
    </w:p>
    <w:p w14:paraId="76A52C66" w14:textId="77777777" w:rsidR="0082124C" w:rsidRPr="0082124C" w:rsidRDefault="0082124C" w:rsidP="0082124C">
      <w:pPr>
        <w:pageBreakBefore/>
        <w:rPr>
          <w:sz w:val="32"/>
          <w:szCs w:val="32"/>
        </w:rPr>
      </w:pPr>
      <w:r w:rsidRPr="0082124C">
        <w:rPr>
          <w:sz w:val="32"/>
          <w:szCs w:val="32"/>
        </w:rPr>
        <w:lastRenderedPageBreak/>
        <w:t>Document History</w:t>
      </w:r>
    </w:p>
    <w:tbl>
      <w:tblPr>
        <w:tblStyle w:val="TableGrid"/>
        <w:tblW w:w="0" w:type="auto"/>
        <w:tblLook w:val="04A0" w:firstRow="1" w:lastRow="0" w:firstColumn="1" w:lastColumn="0" w:noHBand="0" w:noVBand="1"/>
      </w:tblPr>
      <w:tblGrid>
        <w:gridCol w:w="1129"/>
        <w:gridCol w:w="1560"/>
        <w:gridCol w:w="2268"/>
        <w:gridCol w:w="5833"/>
      </w:tblGrid>
      <w:tr w:rsidR="0082124C" w14:paraId="303C8B2A" w14:textId="77777777" w:rsidTr="0082124C">
        <w:tc>
          <w:tcPr>
            <w:tcW w:w="1129" w:type="dxa"/>
          </w:tcPr>
          <w:p w14:paraId="39A546C2" w14:textId="77777777" w:rsidR="0082124C" w:rsidRPr="00662454" w:rsidRDefault="0082124C" w:rsidP="0082124C">
            <w:pPr>
              <w:rPr>
                <w:b/>
              </w:rPr>
            </w:pPr>
            <w:r w:rsidRPr="00662454">
              <w:rPr>
                <w:b/>
              </w:rPr>
              <w:t>Version</w:t>
            </w:r>
          </w:p>
        </w:tc>
        <w:tc>
          <w:tcPr>
            <w:tcW w:w="1560" w:type="dxa"/>
          </w:tcPr>
          <w:p w14:paraId="14984424" w14:textId="77777777" w:rsidR="0082124C" w:rsidRPr="00662454" w:rsidRDefault="0082124C" w:rsidP="0082124C">
            <w:r w:rsidRPr="00662454">
              <w:rPr>
                <w:b/>
              </w:rPr>
              <w:t>Date</w:t>
            </w:r>
          </w:p>
        </w:tc>
        <w:tc>
          <w:tcPr>
            <w:tcW w:w="2268" w:type="dxa"/>
          </w:tcPr>
          <w:p w14:paraId="307ACD61" w14:textId="77777777" w:rsidR="0082124C" w:rsidRPr="00662454" w:rsidRDefault="0082124C" w:rsidP="0082124C">
            <w:pPr>
              <w:rPr>
                <w:b/>
              </w:rPr>
            </w:pPr>
            <w:r w:rsidRPr="00662454">
              <w:rPr>
                <w:b/>
              </w:rPr>
              <w:t>Who</w:t>
            </w:r>
          </w:p>
        </w:tc>
        <w:tc>
          <w:tcPr>
            <w:tcW w:w="5833" w:type="dxa"/>
          </w:tcPr>
          <w:p w14:paraId="7225D3D5" w14:textId="77777777" w:rsidR="0082124C" w:rsidRPr="00662454" w:rsidRDefault="0082124C" w:rsidP="0082124C">
            <w:pPr>
              <w:rPr>
                <w:b/>
              </w:rPr>
            </w:pPr>
            <w:r w:rsidRPr="00662454">
              <w:rPr>
                <w:b/>
              </w:rPr>
              <w:t>Description</w:t>
            </w:r>
          </w:p>
        </w:tc>
      </w:tr>
      <w:tr w:rsidR="0082124C" w14:paraId="77CF3535" w14:textId="77777777" w:rsidTr="0082124C">
        <w:tc>
          <w:tcPr>
            <w:tcW w:w="1129" w:type="dxa"/>
          </w:tcPr>
          <w:p w14:paraId="1DB39C9B" w14:textId="77777777" w:rsidR="0082124C" w:rsidRDefault="00DC14CA" w:rsidP="0082124C">
            <w:r>
              <w:t>00</w:t>
            </w:r>
          </w:p>
        </w:tc>
        <w:tc>
          <w:tcPr>
            <w:tcW w:w="1560" w:type="dxa"/>
          </w:tcPr>
          <w:p w14:paraId="0E8BB1B1" w14:textId="77777777" w:rsidR="0082124C" w:rsidRDefault="00D204F0" w:rsidP="0082124C">
            <w:r>
              <w:t>22</w:t>
            </w:r>
            <w:r w:rsidR="00BA156C">
              <w:t>-Dec</w:t>
            </w:r>
            <w:r w:rsidR="0082124C">
              <w:t>-2017</w:t>
            </w:r>
          </w:p>
        </w:tc>
        <w:tc>
          <w:tcPr>
            <w:tcW w:w="2268" w:type="dxa"/>
          </w:tcPr>
          <w:p w14:paraId="202C7C70" w14:textId="77777777" w:rsidR="0082124C" w:rsidRDefault="0082124C" w:rsidP="0082124C">
            <w:r>
              <w:t>JSTHO</w:t>
            </w:r>
          </w:p>
        </w:tc>
        <w:tc>
          <w:tcPr>
            <w:tcW w:w="5833" w:type="dxa"/>
          </w:tcPr>
          <w:p w14:paraId="65AEA3CF" w14:textId="77777777" w:rsidR="0082124C" w:rsidRDefault="0082124C" w:rsidP="0082124C">
            <w:r>
              <w:t>Initial vers</w:t>
            </w:r>
            <w:r w:rsidR="00980BD7">
              <w:t>i</w:t>
            </w:r>
            <w:r>
              <w:t>on</w:t>
            </w:r>
          </w:p>
        </w:tc>
      </w:tr>
      <w:tr w:rsidR="0082124C" w14:paraId="0DD40DD3" w14:textId="77777777" w:rsidTr="0082124C">
        <w:tc>
          <w:tcPr>
            <w:tcW w:w="1129" w:type="dxa"/>
          </w:tcPr>
          <w:p w14:paraId="63391981" w14:textId="547B8244" w:rsidR="0082124C" w:rsidRDefault="000C1D8B" w:rsidP="0082124C">
            <w:r>
              <w:t>01</w:t>
            </w:r>
          </w:p>
        </w:tc>
        <w:tc>
          <w:tcPr>
            <w:tcW w:w="1560" w:type="dxa"/>
          </w:tcPr>
          <w:p w14:paraId="20944F65" w14:textId="77777777" w:rsidR="0082124C" w:rsidRDefault="0082124C" w:rsidP="0082124C"/>
        </w:tc>
        <w:tc>
          <w:tcPr>
            <w:tcW w:w="2268" w:type="dxa"/>
          </w:tcPr>
          <w:p w14:paraId="74B68DE2" w14:textId="1FC1D421" w:rsidR="0082124C" w:rsidRDefault="000C1D8B" w:rsidP="0082124C">
            <w:r>
              <w:t>ANDBN</w:t>
            </w:r>
          </w:p>
        </w:tc>
        <w:tc>
          <w:tcPr>
            <w:tcW w:w="5833" w:type="dxa"/>
          </w:tcPr>
          <w:p w14:paraId="1A6E2026" w14:textId="09880908" w:rsidR="0082124C" w:rsidRDefault="0082124C" w:rsidP="0082124C"/>
        </w:tc>
      </w:tr>
      <w:tr w:rsidR="0082124C" w14:paraId="7AFF8411" w14:textId="77777777" w:rsidTr="0082124C">
        <w:tc>
          <w:tcPr>
            <w:tcW w:w="1129" w:type="dxa"/>
          </w:tcPr>
          <w:p w14:paraId="1B231E16" w14:textId="77777777" w:rsidR="0082124C" w:rsidRDefault="0082124C" w:rsidP="0082124C"/>
        </w:tc>
        <w:tc>
          <w:tcPr>
            <w:tcW w:w="1560" w:type="dxa"/>
          </w:tcPr>
          <w:p w14:paraId="2D4601F1" w14:textId="77777777" w:rsidR="0082124C" w:rsidRDefault="0082124C" w:rsidP="0082124C"/>
        </w:tc>
        <w:tc>
          <w:tcPr>
            <w:tcW w:w="2268" w:type="dxa"/>
          </w:tcPr>
          <w:p w14:paraId="71C54D1E" w14:textId="77777777" w:rsidR="0082124C" w:rsidRDefault="0082124C" w:rsidP="0082124C"/>
        </w:tc>
        <w:tc>
          <w:tcPr>
            <w:tcW w:w="5833" w:type="dxa"/>
          </w:tcPr>
          <w:p w14:paraId="392C7E8C" w14:textId="77777777" w:rsidR="0082124C" w:rsidRDefault="0082124C" w:rsidP="0082124C"/>
        </w:tc>
      </w:tr>
      <w:tr w:rsidR="0082124C" w14:paraId="21A672CB" w14:textId="77777777" w:rsidTr="0082124C">
        <w:tc>
          <w:tcPr>
            <w:tcW w:w="1129" w:type="dxa"/>
          </w:tcPr>
          <w:p w14:paraId="377A7DC2" w14:textId="77777777" w:rsidR="0082124C" w:rsidRDefault="0082124C" w:rsidP="0082124C"/>
        </w:tc>
        <w:tc>
          <w:tcPr>
            <w:tcW w:w="1560" w:type="dxa"/>
          </w:tcPr>
          <w:p w14:paraId="71373F6F" w14:textId="77777777" w:rsidR="0082124C" w:rsidRDefault="0082124C" w:rsidP="0082124C"/>
        </w:tc>
        <w:tc>
          <w:tcPr>
            <w:tcW w:w="2268" w:type="dxa"/>
          </w:tcPr>
          <w:p w14:paraId="6F897BDC" w14:textId="77777777" w:rsidR="0082124C" w:rsidRDefault="0082124C" w:rsidP="0082124C"/>
        </w:tc>
        <w:tc>
          <w:tcPr>
            <w:tcW w:w="5833" w:type="dxa"/>
          </w:tcPr>
          <w:p w14:paraId="08618E8D" w14:textId="77777777" w:rsidR="0082124C" w:rsidRDefault="0082124C" w:rsidP="0082124C"/>
        </w:tc>
      </w:tr>
    </w:tbl>
    <w:p w14:paraId="098E98BC" w14:textId="77777777" w:rsidR="0082124C" w:rsidRDefault="0082124C" w:rsidP="0082124C"/>
    <w:p w14:paraId="3E86269C" w14:textId="77777777" w:rsidR="0082124C" w:rsidRDefault="0082124C" w:rsidP="0082124C"/>
    <w:p w14:paraId="3B83FEFF" w14:textId="77777777" w:rsidR="0082124C" w:rsidRPr="0082124C" w:rsidRDefault="0082124C" w:rsidP="0082124C"/>
    <w:bookmarkStart w:id="0" w:name="_Toc502738242" w:displacedByCustomXml="next"/>
    <w:sdt>
      <w:sdtPr>
        <w:rPr>
          <w:rFonts w:asciiTheme="minorHAnsi" w:eastAsiaTheme="minorHAnsi" w:hAnsiTheme="minorHAnsi" w:cstheme="minorBidi"/>
          <w:color w:val="auto"/>
          <w:sz w:val="22"/>
          <w:szCs w:val="22"/>
        </w:rPr>
        <w:id w:val="-1909294248"/>
        <w:docPartObj>
          <w:docPartGallery w:val="Table of Contents"/>
          <w:docPartUnique/>
        </w:docPartObj>
      </w:sdtPr>
      <w:sdtEndPr>
        <w:rPr>
          <w:b/>
          <w:bCs/>
          <w:noProof/>
        </w:rPr>
      </w:sdtEndPr>
      <w:sdtContent>
        <w:p w14:paraId="51DA4BAF" w14:textId="77777777" w:rsidR="00725F47" w:rsidRDefault="00725F47" w:rsidP="003306E4">
          <w:pPr>
            <w:pStyle w:val="Heading1"/>
            <w:pageBreakBefore/>
            <w:ind w:left="431" w:hanging="431"/>
          </w:pPr>
          <w:r>
            <w:t>Table of Contents</w:t>
          </w:r>
          <w:bookmarkEnd w:id="0"/>
        </w:p>
        <w:p w14:paraId="3E966A9E" w14:textId="77777777" w:rsidR="006D6500" w:rsidRDefault="00725F47">
          <w:pPr>
            <w:pStyle w:val="TOC1"/>
            <w:tabs>
              <w:tab w:val="left" w:pos="400"/>
              <w:tab w:val="right" w:leader="dot" w:pos="10790"/>
            </w:tabs>
            <w:rPr>
              <w:rFonts w:eastAsiaTheme="minorEastAsia"/>
              <w:noProof/>
              <w:lang w:eastAsia="zh-CN"/>
            </w:rPr>
          </w:pPr>
          <w:r>
            <w:fldChar w:fldCharType="begin"/>
          </w:r>
          <w:r>
            <w:instrText xml:space="preserve"> TOC \o "1-3" \h \z \u </w:instrText>
          </w:r>
          <w:r>
            <w:fldChar w:fldCharType="separate"/>
          </w:r>
          <w:hyperlink w:anchor="_Toc502738242" w:history="1">
            <w:r w:rsidR="006D6500" w:rsidRPr="00E460C2">
              <w:rPr>
                <w:rStyle w:val="Hyperlink"/>
                <w:noProof/>
              </w:rPr>
              <w:t>0</w:t>
            </w:r>
            <w:r w:rsidR="006D6500">
              <w:rPr>
                <w:rFonts w:eastAsiaTheme="minorEastAsia"/>
                <w:noProof/>
                <w:lang w:eastAsia="zh-CN"/>
              </w:rPr>
              <w:tab/>
            </w:r>
            <w:r w:rsidR="006D6500" w:rsidRPr="00E460C2">
              <w:rPr>
                <w:rStyle w:val="Hyperlink"/>
                <w:noProof/>
              </w:rPr>
              <w:t>Table of Contents</w:t>
            </w:r>
            <w:r w:rsidR="006D6500">
              <w:rPr>
                <w:noProof/>
                <w:webHidden/>
              </w:rPr>
              <w:tab/>
            </w:r>
            <w:r w:rsidR="006D6500">
              <w:rPr>
                <w:noProof/>
                <w:webHidden/>
              </w:rPr>
              <w:fldChar w:fldCharType="begin"/>
            </w:r>
            <w:r w:rsidR="006D6500">
              <w:rPr>
                <w:noProof/>
                <w:webHidden/>
              </w:rPr>
              <w:instrText xml:space="preserve"> PAGEREF _Toc502738242 \h </w:instrText>
            </w:r>
            <w:r w:rsidR="006D6500">
              <w:rPr>
                <w:noProof/>
                <w:webHidden/>
              </w:rPr>
            </w:r>
            <w:r w:rsidR="006D6500">
              <w:rPr>
                <w:noProof/>
                <w:webHidden/>
              </w:rPr>
              <w:fldChar w:fldCharType="separate"/>
            </w:r>
            <w:r w:rsidR="006D6500">
              <w:rPr>
                <w:noProof/>
                <w:webHidden/>
              </w:rPr>
              <w:t>3</w:t>
            </w:r>
            <w:r w:rsidR="006D6500">
              <w:rPr>
                <w:noProof/>
                <w:webHidden/>
              </w:rPr>
              <w:fldChar w:fldCharType="end"/>
            </w:r>
          </w:hyperlink>
        </w:p>
        <w:p w14:paraId="2B84F469" w14:textId="77777777" w:rsidR="006D6500" w:rsidRDefault="0042137F">
          <w:pPr>
            <w:pStyle w:val="TOC1"/>
            <w:tabs>
              <w:tab w:val="left" w:pos="400"/>
              <w:tab w:val="right" w:leader="dot" w:pos="10790"/>
            </w:tabs>
            <w:rPr>
              <w:rFonts w:eastAsiaTheme="minorEastAsia"/>
              <w:noProof/>
              <w:lang w:eastAsia="zh-CN"/>
            </w:rPr>
          </w:pPr>
          <w:hyperlink w:anchor="_Toc502738243" w:history="1">
            <w:r w:rsidR="006D6500" w:rsidRPr="00E460C2">
              <w:rPr>
                <w:rStyle w:val="Hyperlink"/>
                <w:noProof/>
              </w:rPr>
              <w:t>1</w:t>
            </w:r>
            <w:r w:rsidR="006D6500">
              <w:rPr>
                <w:rFonts w:eastAsiaTheme="minorEastAsia"/>
                <w:noProof/>
                <w:lang w:eastAsia="zh-CN"/>
              </w:rPr>
              <w:tab/>
            </w:r>
            <w:r w:rsidR="006D6500" w:rsidRPr="00E460C2">
              <w:rPr>
                <w:rStyle w:val="Hyperlink"/>
                <w:noProof/>
              </w:rPr>
              <w:t>wtLin overview</w:t>
            </w:r>
            <w:r w:rsidR="006D6500">
              <w:rPr>
                <w:noProof/>
                <w:webHidden/>
              </w:rPr>
              <w:tab/>
            </w:r>
            <w:r w:rsidR="006D6500">
              <w:rPr>
                <w:noProof/>
                <w:webHidden/>
              </w:rPr>
              <w:fldChar w:fldCharType="begin"/>
            </w:r>
            <w:r w:rsidR="006D6500">
              <w:rPr>
                <w:noProof/>
                <w:webHidden/>
              </w:rPr>
              <w:instrText xml:space="preserve"> PAGEREF _Toc502738243 \h </w:instrText>
            </w:r>
            <w:r w:rsidR="006D6500">
              <w:rPr>
                <w:noProof/>
                <w:webHidden/>
              </w:rPr>
            </w:r>
            <w:r w:rsidR="006D6500">
              <w:rPr>
                <w:noProof/>
                <w:webHidden/>
              </w:rPr>
              <w:fldChar w:fldCharType="separate"/>
            </w:r>
            <w:r w:rsidR="006D6500">
              <w:rPr>
                <w:noProof/>
                <w:webHidden/>
              </w:rPr>
              <w:t>5</w:t>
            </w:r>
            <w:r w:rsidR="006D6500">
              <w:rPr>
                <w:noProof/>
                <w:webHidden/>
              </w:rPr>
              <w:fldChar w:fldCharType="end"/>
            </w:r>
          </w:hyperlink>
        </w:p>
        <w:p w14:paraId="26A11EC9" w14:textId="77777777" w:rsidR="006D6500" w:rsidRDefault="0042137F">
          <w:pPr>
            <w:pStyle w:val="TOC2"/>
            <w:tabs>
              <w:tab w:val="left" w:pos="800"/>
              <w:tab w:val="right" w:leader="dot" w:pos="10790"/>
            </w:tabs>
            <w:rPr>
              <w:rFonts w:eastAsiaTheme="minorEastAsia"/>
              <w:noProof/>
              <w:lang w:eastAsia="zh-CN"/>
            </w:rPr>
          </w:pPr>
          <w:hyperlink w:anchor="_Toc502738244" w:history="1">
            <w:r w:rsidR="006D6500" w:rsidRPr="00E460C2">
              <w:rPr>
                <w:rStyle w:val="Hyperlink"/>
                <w:noProof/>
              </w:rPr>
              <w:t>1.1</w:t>
            </w:r>
            <w:r w:rsidR="006D6500">
              <w:rPr>
                <w:rFonts w:eastAsiaTheme="minorEastAsia"/>
                <w:noProof/>
                <w:lang w:eastAsia="zh-CN"/>
              </w:rPr>
              <w:tab/>
            </w:r>
            <w:r w:rsidR="006D6500" w:rsidRPr="00E460C2">
              <w:rPr>
                <w:rStyle w:val="Hyperlink"/>
                <w:noProof/>
              </w:rPr>
              <w:t>How-to generate mat-file</w:t>
            </w:r>
            <w:r w:rsidR="006D6500">
              <w:rPr>
                <w:noProof/>
                <w:webHidden/>
              </w:rPr>
              <w:tab/>
            </w:r>
            <w:r w:rsidR="006D6500">
              <w:rPr>
                <w:noProof/>
                <w:webHidden/>
              </w:rPr>
              <w:fldChar w:fldCharType="begin"/>
            </w:r>
            <w:r w:rsidR="006D6500">
              <w:rPr>
                <w:noProof/>
                <w:webHidden/>
              </w:rPr>
              <w:instrText xml:space="preserve"> PAGEREF _Toc502738244 \h </w:instrText>
            </w:r>
            <w:r w:rsidR="006D6500">
              <w:rPr>
                <w:noProof/>
                <w:webHidden/>
              </w:rPr>
            </w:r>
            <w:r w:rsidR="006D6500">
              <w:rPr>
                <w:noProof/>
                <w:webHidden/>
              </w:rPr>
              <w:fldChar w:fldCharType="separate"/>
            </w:r>
            <w:r w:rsidR="006D6500">
              <w:rPr>
                <w:noProof/>
                <w:webHidden/>
              </w:rPr>
              <w:t>6</w:t>
            </w:r>
            <w:r w:rsidR="006D6500">
              <w:rPr>
                <w:noProof/>
                <w:webHidden/>
              </w:rPr>
              <w:fldChar w:fldCharType="end"/>
            </w:r>
          </w:hyperlink>
        </w:p>
        <w:p w14:paraId="0E26D92B" w14:textId="77777777" w:rsidR="006D6500" w:rsidRDefault="0042137F">
          <w:pPr>
            <w:pStyle w:val="TOC2"/>
            <w:tabs>
              <w:tab w:val="left" w:pos="800"/>
              <w:tab w:val="right" w:leader="dot" w:pos="10790"/>
            </w:tabs>
            <w:rPr>
              <w:rFonts w:eastAsiaTheme="minorEastAsia"/>
              <w:noProof/>
              <w:lang w:eastAsia="zh-CN"/>
            </w:rPr>
          </w:pPr>
          <w:hyperlink w:anchor="_Toc502738245" w:history="1">
            <w:r w:rsidR="006D6500" w:rsidRPr="00E460C2">
              <w:rPr>
                <w:rStyle w:val="Hyperlink"/>
                <w:noProof/>
              </w:rPr>
              <w:t>1.2</w:t>
            </w:r>
            <w:r w:rsidR="006D6500">
              <w:rPr>
                <w:rFonts w:eastAsiaTheme="minorEastAsia"/>
                <w:noProof/>
                <w:lang w:eastAsia="zh-CN"/>
              </w:rPr>
              <w:tab/>
            </w:r>
            <w:r w:rsidR="006D6500" w:rsidRPr="00E460C2">
              <w:rPr>
                <w:rStyle w:val="Hyperlink"/>
                <w:noProof/>
              </w:rPr>
              <w:t>How-to perform analysis</w:t>
            </w:r>
            <w:r w:rsidR="006D6500">
              <w:rPr>
                <w:noProof/>
                <w:webHidden/>
              </w:rPr>
              <w:tab/>
            </w:r>
            <w:r w:rsidR="006D6500">
              <w:rPr>
                <w:noProof/>
                <w:webHidden/>
              </w:rPr>
              <w:fldChar w:fldCharType="begin"/>
            </w:r>
            <w:r w:rsidR="006D6500">
              <w:rPr>
                <w:noProof/>
                <w:webHidden/>
              </w:rPr>
              <w:instrText xml:space="preserve"> PAGEREF _Toc502738245 \h </w:instrText>
            </w:r>
            <w:r w:rsidR="006D6500">
              <w:rPr>
                <w:noProof/>
                <w:webHidden/>
              </w:rPr>
            </w:r>
            <w:r w:rsidR="006D6500">
              <w:rPr>
                <w:noProof/>
                <w:webHidden/>
              </w:rPr>
              <w:fldChar w:fldCharType="separate"/>
            </w:r>
            <w:r w:rsidR="006D6500">
              <w:rPr>
                <w:noProof/>
                <w:webHidden/>
              </w:rPr>
              <w:t>6</w:t>
            </w:r>
            <w:r w:rsidR="006D6500">
              <w:rPr>
                <w:noProof/>
                <w:webHidden/>
              </w:rPr>
              <w:fldChar w:fldCharType="end"/>
            </w:r>
          </w:hyperlink>
        </w:p>
        <w:p w14:paraId="0365F96D" w14:textId="77777777" w:rsidR="006D6500" w:rsidRDefault="0042137F">
          <w:pPr>
            <w:pStyle w:val="TOC2"/>
            <w:tabs>
              <w:tab w:val="left" w:pos="800"/>
              <w:tab w:val="right" w:leader="dot" w:pos="10790"/>
            </w:tabs>
            <w:rPr>
              <w:rFonts w:eastAsiaTheme="minorEastAsia"/>
              <w:noProof/>
              <w:lang w:eastAsia="zh-CN"/>
            </w:rPr>
          </w:pPr>
          <w:hyperlink w:anchor="_Toc502738246" w:history="1">
            <w:r w:rsidR="006D6500" w:rsidRPr="00E460C2">
              <w:rPr>
                <w:rStyle w:val="Hyperlink"/>
                <w:noProof/>
              </w:rPr>
              <w:t>1.3</w:t>
            </w:r>
            <w:r w:rsidR="006D6500">
              <w:rPr>
                <w:rFonts w:eastAsiaTheme="minorEastAsia"/>
                <w:noProof/>
                <w:lang w:eastAsia="zh-CN"/>
              </w:rPr>
              <w:tab/>
            </w:r>
            <w:r w:rsidR="006D6500" w:rsidRPr="00E460C2">
              <w:rPr>
                <w:rStyle w:val="Hyperlink"/>
                <w:noProof/>
              </w:rPr>
              <w:t>How-to perform parameter sweeps</w:t>
            </w:r>
            <w:r w:rsidR="006D6500">
              <w:rPr>
                <w:noProof/>
                <w:webHidden/>
              </w:rPr>
              <w:tab/>
            </w:r>
            <w:r w:rsidR="006D6500">
              <w:rPr>
                <w:noProof/>
                <w:webHidden/>
              </w:rPr>
              <w:fldChar w:fldCharType="begin"/>
            </w:r>
            <w:r w:rsidR="006D6500">
              <w:rPr>
                <w:noProof/>
                <w:webHidden/>
              </w:rPr>
              <w:instrText xml:space="preserve"> PAGEREF _Toc502738246 \h </w:instrText>
            </w:r>
            <w:r w:rsidR="006D6500">
              <w:rPr>
                <w:noProof/>
                <w:webHidden/>
              </w:rPr>
            </w:r>
            <w:r w:rsidR="006D6500">
              <w:rPr>
                <w:noProof/>
                <w:webHidden/>
              </w:rPr>
              <w:fldChar w:fldCharType="separate"/>
            </w:r>
            <w:r w:rsidR="006D6500">
              <w:rPr>
                <w:noProof/>
                <w:webHidden/>
              </w:rPr>
              <w:t>7</w:t>
            </w:r>
            <w:r w:rsidR="006D6500">
              <w:rPr>
                <w:noProof/>
                <w:webHidden/>
              </w:rPr>
              <w:fldChar w:fldCharType="end"/>
            </w:r>
          </w:hyperlink>
        </w:p>
        <w:p w14:paraId="7A1E83EA" w14:textId="77777777" w:rsidR="006D6500" w:rsidRDefault="0042137F">
          <w:pPr>
            <w:pStyle w:val="TOC1"/>
            <w:tabs>
              <w:tab w:val="left" w:pos="400"/>
              <w:tab w:val="right" w:leader="dot" w:pos="10790"/>
            </w:tabs>
            <w:rPr>
              <w:rFonts w:eastAsiaTheme="minorEastAsia"/>
              <w:noProof/>
              <w:lang w:eastAsia="zh-CN"/>
            </w:rPr>
          </w:pPr>
          <w:hyperlink w:anchor="_Toc502738247" w:history="1">
            <w:r w:rsidR="006D6500" w:rsidRPr="00E460C2">
              <w:rPr>
                <w:rStyle w:val="Hyperlink"/>
                <w:noProof/>
              </w:rPr>
              <w:t>2</w:t>
            </w:r>
            <w:r w:rsidR="006D6500">
              <w:rPr>
                <w:rFonts w:eastAsiaTheme="minorEastAsia"/>
                <w:noProof/>
                <w:lang w:eastAsia="zh-CN"/>
              </w:rPr>
              <w:tab/>
            </w:r>
            <w:r w:rsidR="006D6500" w:rsidRPr="00E460C2">
              <w:rPr>
                <w:rStyle w:val="Hyperlink"/>
                <w:noProof/>
              </w:rPr>
              <w:t>Components overview</w:t>
            </w:r>
            <w:r w:rsidR="006D6500">
              <w:rPr>
                <w:noProof/>
                <w:webHidden/>
              </w:rPr>
              <w:tab/>
            </w:r>
            <w:r w:rsidR="006D6500">
              <w:rPr>
                <w:noProof/>
                <w:webHidden/>
              </w:rPr>
              <w:fldChar w:fldCharType="begin"/>
            </w:r>
            <w:r w:rsidR="006D6500">
              <w:rPr>
                <w:noProof/>
                <w:webHidden/>
              </w:rPr>
              <w:instrText xml:space="preserve"> PAGEREF _Toc502738247 \h </w:instrText>
            </w:r>
            <w:r w:rsidR="006D6500">
              <w:rPr>
                <w:noProof/>
                <w:webHidden/>
              </w:rPr>
            </w:r>
            <w:r w:rsidR="006D6500">
              <w:rPr>
                <w:noProof/>
                <w:webHidden/>
              </w:rPr>
              <w:fldChar w:fldCharType="separate"/>
            </w:r>
            <w:r w:rsidR="006D6500">
              <w:rPr>
                <w:noProof/>
                <w:webHidden/>
              </w:rPr>
              <w:t>8</w:t>
            </w:r>
            <w:r w:rsidR="006D6500">
              <w:rPr>
                <w:noProof/>
                <w:webHidden/>
              </w:rPr>
              <w:fldChar w:fldCharType="end"/>
            </w:r>
          </w:hyperlink>
        </w:p>
        <w:p w14:paraId="7FB7A67C"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48" w:history="1">
            <w:r w:rsidR="006D6500" w:rsidRPr="00E460C2">
              <w:rPr>
                <w:rStyle w:val="Hyperlink"/>
                <w:noProof/>
              </w:rPr>
              <w:t>2.1.1</w:t>
            </w:r>
            <w:r w:rsidR="006D6500">
              <w:rPr>
                <w:rFonts w:cstheme="minorBidi"/>
                <w:i w:val="0"/>
                <w:iCs w:val="0"/>
                <w:noProof/>
                <w:sz w:val="22"/>
                <w:szCs w:val="22"/>
                <w:lang w:val="en-US" w:eastAsia="zh-CN"/>
              </w:rPr>
              <w:tab/>
            </w:r>
            <w:r w:rsidR="006D6500" w:rsidRPr="00E460C2">
              <w:rPr>
                <w:rStyle w:val="Hyperlink"/>
                <w:noProof/>
              </w:rPr>
              <w:t>Inputs and outputs</w:t>
            </w:r>
            <w:r w:rsidR="006D6500">
              <w:rPr>
                <w:noProof/>
                <w:webHidden/>
              </w:rPr>
              <w:tab/>
            </w:r>
            <w:r w:rsidR="006D6500">
              <w:rPr>
                <w:noProof/>
                <w:webHidden/>
              </w:rPr>
              <w:fldChar w:fldCharType="begin"/>
            </w:r>
            <w:r w:rsidR="006D6500">
              <w:rPr>
                <w:noProof/>
                <w:webHidden/>
              </w:rPr>
              <w:instrText xml:space="preserve"> PAGEREF _Toc502738248 \h </w:instrText>
            </w:r>
            <w:r w:rsidR="006D6500">
              <w:rPr>
                <w:noProof/>
                <w:webHidden/>
              </w:rPr>
            </w:r>
            <w:r w:rsidR="006D6500">
              <w:rPr>
                <w:noProof/>
                <w:webHidden/>
              </w:rPr>
              <w:fldChar w:fldCharType="separate"/>
            </w:r>
            <w:r w:rsidR="006D6500">
              <w:rPr>
                <w:noProof/>
                <w:webHidden/>
              </w:rPr>
              <w:t>9</w:t>
            </w:r>
            <w:r w:rsidR="006D6500">
              <w:rPr>
                <w:noProof/>
                <w:webHidden/>
              </w:rPr>
              <w:fldChar w:fldCharType="end"/>
            </w:r>
          </w:hyperlink>
        </w:p>
        <w:p w14:paraId="437AD443" w14:textId="77777777" w:rsidR="006D6500" w:rsidRDefault="0042137F">
          <w:pPr>
            <w:pStyle w:val="TOC2"/>
            <w:tabs>
              <w:tab w:val="left" w:pos="800"/>
              <w:tab w:val="right" w:leader="dot" w:pos="10790"/>
            </w:tabs>
            <w:rPr>
              <w:rFonts w:eastAsiaTheme="minorEastAsia"/>
              <w:noProof/>
              <w:lang w:eastAsia="zh-CN"/>
            </w:rPr>
          </w:pPr>
          <w:hyperlink w:anchor="_Toc502738249" w:history="1">
            <w:r w:rsidR="006D6500" w:rsidRPr="00E460C2">
              <w:rPr>
                <w:rStyle w:val="Hyperlink"/>
                <w:noProof/>
                <w:lang w:val="en-GB"/>
              </w:rPr>
              <w:t>2.2</w:t>
            </w:r>
            <w:r w:rsidR="006D6500">
              <w:rPr>
                <w:rFonts w:eastAsiaTheme="minorEastAsia"/>
                <w:noProof/>
                <w:lang w:eastAsia="zh-CN"/>
              </w:rPr>
              <w:tab/>
            </w:r>
            <w:r w:rsidR="006D6500" w:rsidRPr="00E460C2">
              <w:rPr>
                <w:rStyle w:val="Hyperlink"/>
                <w:noProof/>
                <w:lang w:val="en-GB"/>
              </w:rPr>
              <w:t>Matlab connect examples</w:t>
            </w:r>
            <w:r w:rsidR="006D6500">
              <w:rPr>
                <w:noProof/>
                <w:webHidden/>
              </w:rPr>
              <w:tab/>
            </w:r>
            <w:r w:rsidR="006D6500">
              <w:rPr>
                <w:noProof/>
                <w:webHidden/>
              </w:rPr>
              <w:fldChar w:fldCharType="begin"/>
            </w:r>
            <w:r w:rsidR="006D6500">
              <w:rPr>
                <w:noProof/>
                <w:webHidden/>
              </w:rPr>
              <w:instrText xml:space="preserve"> PAGEREF _Toc502738249 \h </w:instrText>
            </w:r>
            <w:r w:rsidR="006D6500">
              <w:rPr>
                <w:noProof/>
                <w:webHidden/>
              </w:rPr>
            </w:r>
            <w:r w:rsidR="006D6500">
              <w:rPr>
                <w:noProof/>
                <w:webHidden/>
              </w:rPr>
              <w:fldChar w:fldCharType="separate"/>
            </w:r>
            <w:r w:rsidR="006D6500">
              <w:rPr>
                <w:noProof/>
                <w:webHidden/>
              </w:rPr>
              <w:t>9</w:t>
            </w:r>
            <w:r w:rsidR="006D6500">
              <w:rPr>
                <w:noProof/>
                <w:webHidden/>
              </w:rPr>
              <w:fldChar w:fldCharType="end"/>
            </w:r>
          </w:hyperlink>
        </w:p>
        <w:p w14:paraId="5A2DF9DC"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0" w:history="1">
            <w:r w:rsidR="006D6500" w:rsidRPr="00E460C2">
              <w:rPr>
                <w:rStyle w:val="Hyperlink"/>
                <w:noProof/>
              </w:rPr>
              <w:t>2.2.1</w:t>
            </w:r>
            <w:r w:rsidR="006D6500">
              <w:rPr>
                <w:rFonts w:cstheme="minorBidi"/>
                <w:i w:val="0"/>
                <w:iCs w:val="0"/>
                <w:noProof/>
                <w:sz w:val="22"/>
                <w:szCs w:val="22"/>
                <w:lang w:val="en-US" w:eastAsia="zh-CN"/>
              </w:rPr>
              <w:tab/>
            </w:r>
            <w:r w:rsidR="006D6500" w:rsidRPr="00E460C2">
              <w:rPr>
                <w:rStyle w:val="Hyperlink"/>
                <w:noProof/>
              </w:rPr>
              <w:t>Example 1</w:t>
            </w:r>
            <w:r w:rsidR="006D6500">
              <w:rPr>
                <w:noProof/>
                <w:webHidden/>
              </w:rPr>
              <w:tab/>
            </w:r>
            <w:r w:rsidR="006D6500">
              <w:rPr>
                <w:noProof/>
                <w:webHidden/>
              </w:rPr>
              <w:fldChar w:fldCharType="begin"/>
            </w:r>
            <w:r w:rsidR="006D6500">
              <w:rPr>
                <w:noProof/>
                <w:webHidden/>
              </w:rPr>
              <w:instrText xml:space="preserve"> PAGEREF _Toc502738250 \h </w:instrText>
            </w:r>
            <w:r w:rsidR="006D6500">
              <w:rPr>
                <w:noProof/>
                <w:webHidden/>
              </w:rPr>
            </w:r>
            <w:r w:rsidR="006D6500">
              <w:rPr>
                <w:noProof/>
                <w:webHidden/>
              </w:rPr>
              <w:fldChar w:fldCharType="separate"/>
            </w:r>
            <w:r w:rsidR="006D6500">
              <w:rPr>
                <w:noProof/>
                <w:webHidden/>
              </w:rPr>
              <w:t>10</w:t>
            </w:r>
            <w:r w:rsidR="006D6500">
              <w:rPr>
                <w:noProof/>
                <w:webHidden/>
              </w:rPr>
              <w:fldChar w:fldCharType="end"/>
            </w:r>
          </w:hyperlink>
        </w:p>
        <w:p w14:paraId="30D75FDD"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1" w:history="1">
            <w:r w:rsidR="006D6500" w:rsidRPr="00E460C2">
              <w:rPr>
                <w:rStyle w:val="Hyperlink"/>
                <w:noProof/>
              </w:rPr>
              <w:t>2.2.2</w:t>
            </w:r>
            <w:r w:rsidR="006D6500">
              <w:rPr>
                <w:rFonts w:cstheme="minorBidi"/>
                <w:i w:val="0"/>
                <w:iCs w:val="0"/>
                <w:noProof/>
                <w:sz w:val="22"/>
                <w:szCs w:val="22"/>
                <w:lang w:val="en-US" w:eastAsia="zh-CN"/>
              </w:rPr>
              <w:tab/>
            </w:r>
            <w:r w:rsidR="006D6500" w:rsidRPr="00E460C2">
              <w:rPr>
                <w:rStyle w:val="Hyperlink"/>
                <w:noProof/>
              </w:rPr>
              <w:t>Example 2</w:t>
            </w:r>
            <w:r w:rsidR="006D6500">
              <w:rPr>
                <w:noProof/>
                <w:webHidden/>
              </w:rPr>
              <w:tab/>
            </w:r>
            <w:r w:rsidR="006D6500">
              <w:rPr>
                <w:noProof/>
                <w:webHidden/>
              </w:rPr>
              <w:fldChar w:fldCharType="begin"/>
            </w:r>
            <w:r w:rsidR="006D6500">
              <w:rPr>
                <w:noProof/>
                <w:webHidden/>
              </w:rPr>
              <w:instrText xml:space="preserve"> PAGEREF _Toc502738251 \h </w:instrText>
            </w:r>
            <w:r w:rsidR="006D6500">
              <w:rPr>
                <w:noProof/>
                <w:webHidden/>
              </w:rPr>
            </w:r>
            <w:r w:rsidR="006D6500">
              <w:rPr>
                <w:noProof/>
                <w:webHidden/>
              </w:rPr>
              <w:fldChar w:fldCharType="separate"/>
            </w:r>
            <w:r w:rsidR="006D6500">
              <w:rPr>
                <w:noProof/>
                <w:webHidden/>
              </w:rPr>
              <w:t>10</w:t>
            </w:r>
            <w:r w:rsidR="006D6500">
              <w:rPr>
                <w:noProof/>
                <w:webHidden/>
              </w:rPr>
              <w:fldChar w:fldCharType="end"/>
            </w:r>
          </w:hyperlink>
        </w:p>
        <w:p w14:paraId="51856D30"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2" w:history="1">
            <w:r w:rsidR="006D6500" w:rsidRPr="00E460C2">
              <w:rPr>
                <w:rStyle w:val="Hyperlink"/>
                <w:noProof/>
              </w:rPr>
              <w:t>2.2.3</w:t>
            </w:r>
            <w:r w:rsidR="006D6500">
              <w:rPr>
                <w:rFonts w:cstheme="minorBidi"/>
                <w:i w:val="0"/>
                <w:iCs w:val="0"/>
                <w:noProof/>
                <w:sz w:val="22"/>
                <w:szCs w:val="22"/>
                <w:lang w:val="en-US" w:eastAsia="zh-CN"/>
              </w:rPr>
              <w:tab/>
            </w:r>
            <w:r w:rsidR="006D6500" w:rsidRPr="00E460C2">
              <w:rPr>
                <w:rStyle w:val="Hyperlink"/>
                <w:noProof/>
              </w:rPr>
              <w:t>Example 3</w:t>
            </w:r>
            <w:r w:rsidR="006D6500">
              <w:rPr>
                <w:noProof/>
                <w:webHidden/>
              </w:rPr>
              <w:tab/>
            </w:r>
            <w:r w:rsidR="006D6500">
              <w:rPr>
                <w:noProof/>
                <w:webHidden/>
              </w:rPr>
              <w:fldChar w:fldCharType="begin"/>
            </w:r>
            <w:r w:rsidR="006D6500">
              <w:rPr>
                <w:noProof/>
                <w:webHidden/>
              </w:rPr>
              <w:instrText xml:space="preserve"> PAGEREF _Toc502738252 \h </w:instrText>
            </w:r>
            <w:r w:rsidR="006D6500">
              <w:rPr>
                <w:noProof/>
                <w:webHidden/>
              </w:rPr>
            </w:r>
            <w:r w:rsidR="006D6500">
              <w:rPr>
                <w:noProof/>
                <w:webHidden/>
              </w:rPr>
              <w:fldChar w:fldCharType="separate"/>
            </w:r>
            <w:r w:rsidR="006D6500">
              <w:rPr>
                <w:noProof/>
                <w:webHidden/>
              </w:rPr>
              <w:t>11</w:t>
            </w:r>
            <w:r w:rsidR="006D6500">
              <w:rPr>
                <w:noProof/>
                <w:webHidden/>
              </w:rPr>
              <w:fldChar w:fldCharType="end"/>
            </w:r>
          </w:hyperlink>
        </w:p>
        <w:p w14:paraId="06BAA45B" w14:textId="77777777" w:rsidR="006D6500" w:rsidRDefault="0042137F">
          <w:pPr>
            <w:pStyle w:val="TOC1"/>
            <w:tabs>
              <w:tab w:val="left" w:pos="400"/>
              <w:tab w:val="right" w:leader="dot" w:pos="10790"/>
            </w:tabs>
            <w:rPr>
              <w:rFonts w:eastAsiaTheme="minorEastAsia"/>
              <w:noProof/>
              <w:lang w:eastAsia="zh-CN"/>
            </w:rPr>
          </w:pPr>
          <w:hyperlink w:anchor="_Toc502738253" w:history="1">
            <w:r w:rsidR="006D6500" w:rsidRPr="00E460C2">
              <w:rPr>
                <w:rStyle w:val="Hyperlink"/>
                <w:noProof/>
              </w:rPr>
              <w:t>3</w:t>
            </w:r>
            <w:r w:rsidR="006D6500">
              <w:rPr>
                <w:rFonts w:eastAsiaTheme="minorEastAsia"/>
                <w:noProof/>
                <w:lang w:eastAsia="zh-CN"/>
              </w:rPr>
              <w:tab/>
            </w:r>
            <w:r w:rsidR="006D6500" w:rsidRPr="00E460C2">
              <w:rPr>
                <w:rStyle w:val="Hyperlink"/>
                <w:noProof/>
              </w:rPr>
              <w:t>Turbine components</w:t>
            </w:r>
            <w:r w:rsidR="006D6500">
              <w:rPr>
                <w:noProof/>
                <w:webHidden/>
              </w:rPr>
              <w:tab/>
            </w:r>
            <w:r w:rsidR="006D6500">
              <w:rPr>
                <w:noProof/>
                <w:webHidden/>
              </w:rPr>
              <w:fldChar w:fldCharType="begin"/>
            </w:r>
            <w:r w:rsidR="006D6500">
              <w:rPr>
                <w:noProof/>
                <w:webHidden/>
              </w:rPr>
              <w:instrText xml:space="preserve"> PAGEREF _Toc502738253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413FE956" w14:textId="77777777" w:rsidR="006D6500" w:rsidRDefault="0042137F">
          <w:pPr>
            <w:pStyle w:val="TOC2"/>
            <w:tabs>
              <w:tab w:val="left" w:pos="800"/>
              <w:tab w:val="right" w:leader="dot" w:pos="10790"/>
            </w:tabs>
            <w:rPr>
              <w:rFonts w:eastAsiaTheme="minorEastAsia"/>
              <w:noProof/>
              <w:lang w:eastAsia="zh-CN"/>
            </w:rPr>
          </w:pPr>
          <w:hyperlink w:anchor="_Toc502738254" w:history="1">
            <w:r w:rsidR="006D6500" w:rsidRPr="00E460C2">
              <w:rPr>
                <w:rStyle w:val="Hyperlink"/>
                <w:noProof/>
              </w:rPr>
              <w:t>3.1</w:t>
            </w:r>
            <w:r w:rsidR="006D6500">
              <w:rPr>
                <w:rFonts w:eastAsiaTheme="minorEastAsia"/>
                <w:noProof/>
                <w:lang w:eastAsia="zh-CN"/>
              </w:rPr>
              <w:tab/>
            </w:r>
            <w:r w:rsidR="006D6500" w:rsidRPr="00E460C2">
              <w:rPr>
                <w:rStyle w:val="Hyperlink"/>
                <w:noProof/>
              </w:rPr>
              <w:t>Converter</w:t>
            </w:r>
            <w:r w:rsidR="006D6500">
              <w:rPr>
                <w:noProof/>
                <w:webHidden/>
              </w:rPr>
              <w:tab/>
            </w:r>
            <w:r w:rsidR="006D6500">
              <w:rPr>
                <w:noProof/>
                <w:webHidden/>
              </w:rPr>
              <w:fldChar w:fldCharType="begin"/>
            </w:r>
            <w:r w:rsidR="006D6500">
              <w:rPr>
                <w:noProof/>
                <w:webHidden/>
              </w:rPr>
              <w:instrText xml:space="preserve"> PAGEREF _Toc502738254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4BE75D83"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5" w:history="1">
            <w:r w:rsidR="006D6500" w:rsidRPr="00E460C2">
              <w:rPr>
                <w:rStyle w:val="Hyperlink"/>
                <w:noProof/>
              </w:rPr>
              <w:t>3.1.1</w:t>
            </w:r>
            <w:r w:rsidR="006D6500">
              <w:rPr>
                <w:rFonts w:cstheme="minorBidi"/>
                <w:i w:val="0"/>
                <w:iCs w:val="0"/>
                <w:noProof/>
                <w:sz w:val="22"/>
                <w:szCs w:val="22"/>
                <w:lang w:val="en-US" w:eastAsia="zh-CN"/>
              </w:rPr>
              <w:tab/>
            </w:r>
            <w:r w:rsidR="006D6500" w:rsidRPr="00E460C2">
              <w:rPr>
                <w:rStyle w:val="Hyperlink"/>
                <w:noProof/>
              </w:rPr>
              <w:t>Converter with time constant</w:t>
            </w:r>
            <w:r w:rsidR="006D6500">
              <w:rPr>
                <w:noProof/>
                <w:webHidden/>
              </w:rPr>
              <w:tab/>
            </w:r>
            <w:r w:rsidR="006D6500">
              <w:rPr>
                <w:noProof/>
                <w:webHidden/>
              </w:rPr>
              <w:fldChar w:fldCharType="begin"/>
            </w:r>
            <w:r w:rsidR="006D6500">
              <w:rPr>
                <w:noProof/>
                <w:webHidden/>
              </w:rPr>
              <w:instrText xml:space="preserve"> PAGEREF _Toc502738255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05FB3932"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6" w:history="1">
            <w:r w:rsidR="006D6500" w:rsidRPr="00E460C2">
              <w:rPr>
                <w:rStyle w:val="Hyperlink"/>
                <w:noProof/>
              </w:rPr>
              <w:t>3.1.2</w:t>
            </w:r>
            <w:r w:rsidR="006D6500">
              <w:rPr>
                <w:rFonts w:cstheme="minorBidi"/>
                <w:i w:val="0"/>
                <w:iCs w:val="0"/>
                <w:noProof/>
                <w:sz w:val="22"/>
                <w:szCs w:val="22"/>
                <w:lang w:val="en-US" w:eastAsia="zh-CN"/>
              </w:rPr>
              <w:tab/>
            </w:r>
            <w:r w:rsidR="006D6500" w:rsidRPr="00E460C2">
              <w:rPr>
                <w:rStyle w:val="Hyperlink"/>
                <w:noProof/>
              </w:rPr>
              <w:t>Converter unity model</w:t>
            </w:r>
            <w:r w:rsidR="006D6500">
              <w:rPr>
                <w:noProof/>
                <w:webHidden/>
              </w:rPr>
              <w:tab/>
            </w:r>
            <w:r w:rsidR="006D6500">
              <w:rPr>
                <w:noProof/>
                <w:webHidden/>
              </w:rPr>
              <w:fldChar w:fldCharType="begin"/>
            </w:r>
            <w:r w:rsidR="006D6500">
              <w:rPr>
                <w:noProof/>
                <w:webHidden/>
              </w:rPr>
              <w:instrText xml:space="preserve"> PAGEREF _Toc502738256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11CDD509"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7" w:history="1">
            <w:r w:rsidR="006D6500" w:rsidRPr="00E460C2">
              <w:rPr>
                <w:rStyle w:val="Hyperlink"/>
                <w:noProof/>
              </w:rPr>
              <w:t>3.1.3</w:t>
            </w:r>
            <w:r w:rsidR="006D6500">
              <w:rPr>
                <w:rFonts w:cstheme="minorBidi"/>
                <w:i w:val="0"/>
                <w:iCs w:val="0"/>
                <w:noProof/>
                <w:sz w:val="22"/>
                <w:szCs w:val="22"/>
                <w:lang w:val="en-US" w:eastAsia="zh-CN"/>
              </w:rPr>
              <w:tab/>
            </w:r>
            <w:r w:rsidR="006D6500" w:rsidRPr="00E460C2">
              <w:rPr>
                <w:rStyle w:val="Hyperlink"/>
                <w:noProof/>
              </w:rPr>
              <w:t>Converter unity model with DTD</w:t>
            </w:r>
            <w:r w:rsidR="006D6500">
              <w:rPr>
                <w:noProof/>
                <w:webHidden/>
              </w:rPr>
              <w:tab/>
            </w:r>
            <w:r w:rsidR="006D6500">
              <w:rPr>
                <w:noProof/>
                <w:webHidden/>
              </w:rPr>
              <w:fldChar w:fldCharType="begin"/>
            </w:r>
            <w:r w:rsidR="006D6500">
              <w:rPr>
                <w:noProof/>
                <w:webHidden/>
              </w:rPr>
              <w:instrText xml:space="preserve"> PAGEREF _Toc502738257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207271A5" w14:textId="77777777" w:rsidR="006D6500" w:rsidRDefault="0042137F">
          <w:pPr>
            <w:pStyle w:val="TOC2"/>
            <w:tabs>
              <w:tab w:val="left" w:pos="800"/>
              <w:tab w:val="right" w:leader="dot" w:pos="10790"/>
            </w:tabs>
            <w:rPr>
              <w:rFonts w:eastAsiaTheme="minorEastAsia"/>
              <w:noProof/>
              <w:lang w:eastAsia="zh-CN"/>
            </w:rPr>
          </w:pPr>
          <w:hyperlink w:anchor="_Toc502738258" w:history="1">
            <w:r w:rsidR="006D6500" w:rsidRPr="00E460C2">
              <w:rPr>
                <w:rStyle w:val="Hyperlink"/>
                <w:noProof/>
              </w:rPr>
              <w:t>3.2</w:t>
            </w:r>
            <w:r w:rsidR="006D6500">
              <w:rPr>
                <w:rFonts w:eastAsiaTheme="minorEastAsia"/>
                <w:noProof/>
                <w:lang w:eastAsia="zh-CN"/>
              </w:rPr>
              <w:tab/>
            </w:r>
            <w:r w:rsidR="006D6500" w:rsidRPr="00E460C2">
              <w:rPr>
                <w:rStyle w:val="Hyperlink"/>
                <w:noProof/>
              </w:rPr>
              <w:t>Generator</w:t>
            </w:r>
            <w:r w:rsidR="006D6500">
              <w:rPr>
                <w:noProof/>
                <w:webHidden/>
              </w:rPr>
              <w:tab/>
            </w:r>
            <w:r w:rsidR="006D6500">
              <w:rPr>
                <w:noProof/>
                <w:webHidden/>
              </w:rPr>
              <w:fldChar w:fldCharType="begin"/>
            </w:r>
            <w:r w:rsidR="006D6500">
              <w:rPr>
                <w:noProof/>
                <w:webHidden/>
              </w:rPr>
              <w:instrText xml:space="preserve"> PAGEREF _Toc502738258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617E8355"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59" w:history="1">
            <w:r w:rsidR="006D6500" w:rsidRPr="00E460C2">
              <w:rPr>
                <w:rStyle w:val="Hyperlink"/>
                <w:noProof/>
              </w:rPr>
              <w:t>3.2.1</w:t>
            </w:r>
            <w:r w:rsidR="006D6500">
              <w:rPr>
                <w:rFonts w:cstheme="minorBidi"/>
                <w:i w:val="0"/>
                <w:iCs w:val="0"/>
                <w:noProof/>
                <w:sz w:val="22"/>
                <w:szCs w:val="22"/>
                <w:lang w:val="en-US" w:eastAsia="zh-CN"/>
              </w:rPr>
              <w:tab/>
            </w:r>
            <w:r w:rsidR="006D6500" w:rsidRPr="00E460C2">
              <w:rPr>
                <w:rStyle w:val="Hyperlink"/>
                <w:noProof/>
              </w:rPr>
              <w:t>Generator model</w:t>
            </w:r>
            <w:r w:rsidR="006D6500">
              <w:rPr>
                <w:noProof/>
                <w:webHidden/>
              </w:rPr>
              <w:tab/>
            </w:r>
            <w:r w:rsidR="006D6500">
              <w:rPr>
                <w:noProof/>
                <w:webHidden/>
              </w:rPr>
              <w:fldChar w:fldCharType="begin"/>
            </w:r>
            <w:r w:rsidR="006D6500">
              <w:rPr>
                <w:noProof/>
                <w:webHidden/>
              </w:rPr>
              <w:instrText xml:space="preserve"> PAGEREF _Toc502738259 \h </w:instrText>
            </w:r>
            <w:r w:rsidR="006D6500">
              <w:rPr>
                <w:noProof/>
                <w:webHidden/>
              </w:rPr>
            </w:r>
            <w:r w:rsidR="006D6500">
              <w:rPr>
                <w:noProof/>
                <w:webHidden/>
              </w:rPr>
              <w:fldChar w:fldCharType="separate"/>
            </w:r>
            <w:r w:rsidR="006D6500">
              <w:rPr>
                <w:noProof/>
                <w:webHidden/>
              </w:rPr>
              <w:t>12</w:t>
            </w:r>
            <w:r w:rsidR="006D6500">
              <w:rPr>
                <w:noProof/>
                <w:webHidden/>
              </w:rPr>
              <w:fldChar w:fldCharType="end"/>
            </w:r>
          </w:hyperlink>
        </w:p>
        <w:p w14:paraId="4D813D27" w14:textId="77777777" w:rsidR="006D6500" w:rsidRDefault="0042137F">
          <w:pPr>
            <w:pStyle w:val="TOC2"/>
            <w:tabs>
              <w:tab w:val="left" w:pos="800"/>
              <w:tab w:val="right" w:leader="dot" w:pos="10790"/>
            </w:tabs>
            <w:rPr>
              <w:rFonts w:eastAsiaTheme="minorEastAsia"/>
              <w:noProof/>
              <w:lang w:eastAsia="zh-CN"/>
            </w:rPr>
          </w:pPr>
          <w:hyperlink w:anchor="_Toc502738260" w:history="1">
            <w:r w:rsidR="006D6500" w:rsidRPr="00E460C2">
              <w:rPr>
                <w:rStyle w:val="Hyperlink"/>
                <w:noProof/>
              </w:rPr>
              <w:t>3.3</w:t>
            </w:r>
            <w:r w:rsidR="006D6500">
              <w:rPr>
                <w:rFonts w:eastAsiaTheme="minorEastAsia"/>
                <w:noProof/>
                <w:lang w:eastAsia="zh-CN"/>
              </w:rPr>
              <w:tab/>
            </w:r>
            <w:r w:rsidR="006D6500" w:rsidRPr="00E460C2">
              <w:rPr>
                <w:rStyle w:val="Hyperlink"/>
                <w:noProof/>
              </w:rPr>
              <w:t>Drivetrain</w:t>
            </w:r>
            <w:r w:rsidR="006D6500">
              <w:rPr>
                <w:noProof/>
                <w:webHidden/>
              </w:rPr>
              <w:tab/>
            </w:r>
            <w:r w:rsidR="006D6500">
              <w:rPr>
                <w:noProof/>
                <w:webHidden/>
              </w:rPr>
              <w:fldChar w:fldCharType="begin"/>
            </w:r>
            <w:r w:rsidR="006D6500">
              <w:rPr>
                <w:noProof/>
                <w:webHidden/>
              </w:rPr>
              <w:instrText xml:space="preserve"> PAGEREF _Toc502738260 \h </w:instrText>
            </w:r>
            <w:r w:rsidR="006D6500">
              <w:rPr>
                <w:noProof/>
                <w:webHidden/>
              </w:rPr>
            </w:r>
            <w:r w:rsidR="006D6500">
              <w:rPr>
                <w:noProof/>
                <w:webHidden/>
              </w:rPr>
              <w:fldChar w:fldCharType="separate"/>
            </w:r>
            <w:r w:rsidR="006D6500">
              <w:rPr>
                <w:noProof/>
                <w:webHidden/>
              </w:rPr>
              <w:t>13</w:t>
            </w:r>
            <w:r w:rsidR="006D6500">
              <w:rPr>
                <w:noProof/>
                <w:webHidden/>
              </w:rPr>
              <w:fldChar w:fldCharType="end"/>
            </w:r>
          </w:hyperlink>
        </w:p>
        <w:p w14:paraId="7213E2DF"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1" w:history="1">
            <w:r w:rsidR="006D6500" w:rsidRPr="00E460C2">
              <w:rPr>
                <w:rStyle w:val="Hyperlink"/>
                <w:noProof/>
              </w:rPr>
              <w:t>3.3.1</w:t>
            </w:r>
            <w:r w:rsidR="006D6500">
              <w:rPr>
                <w:rFonts w:cstheme="minorBidi"/>
                <w:i w:val="0"/>
                <w:iCs w:val="0"/>
                <w:noProof/>
                <w:sz w:val="22"/>
                <w:szCs w:val="22"/>
                <w:lang w:val="en-US" w:eastAsia="zh-CN"/>
              </w:rPr>
              <w:tab/>
            </w:r>
            <w:r w:rsidR="006D6500" w:rsidRPr="00E460C2">
              <w:rPr>
                <w:rStyle w:val="Hyperlink"/>
                <w:noProof/>
              </w:rPr>
              <w:t>Flexible drivetrain model</w:t>
            </w:r>
            <w:r w:rsidR="006D6500">
              <w:rPr>
                <w:noProof/>
                <w:webHidden/>
              </w:rPr>
              <w:tab/>
            </w:r>
            <w:r w:rsidR="006D6500">
              <w:rPr>
                <w:noProof/>
                <w:webHidden/>
              </w:rPr>
              <w:fldChar w:fldCharType="begin"/>
            </w:r>
            <w:r w:rsidR="006D6500">
              <w:rPr>
                <w:noProof/>
                <w:webHidden/>
              </w:rPr>
              <w:instrText xml:space="preserve"> PAGEREF _Toc502738261 \h </w:instrText>
            </w:r>
            <w:r w:rsidR="006D6500">
              <w:rPr>
                <w:noProof/>
                <w:webHidden/>
              </w:rPr>
            </w:r>
            <w:r w:rsidR="006D6500">
              <w:rPr>
                <w:noProof/>
                <w:webHidden/>
              </w:rPr>
              <w:fldChar w:fldCharType="separate"/>
            </w:r>
            <w:r w:rsidR="006D6500">
              <w:rPr>
                <w:noProof/>
                <w:webHidden/>
              </w:rPr>
              <w:t>13</w:t>
            </w:r>
            <w:r w:rsidR="006D6500">
              <w:rPr>
                <w:noProof/>
                <w:webHidden/>
              </w:rPr>
              <w:fldChar w:fldCharType="end"/>
            </w:r>
          </w:hyperlink>
        </w:p>
        <w:p w14:paraId="7FF37FD1"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2" w:history="1">
            <w:r w:rsidR="006D6500" w:rsidRPr="00E460C2">
              <w:rPr>
                <w:rStyle w:val="Hyperlink"/>
                <w:noProof/>
              </w:rPr>
              <w:t>3.3.2</w:t>
            </w:r>
            <w:r w:rsidR="006D6500">
              <w:rPr>
                <w:rFonts w:cstheme="minorBidi"/>
                <w:i w:val="0"/>
                <w:iCs w:val="0"/>
                <w:noProof/>
                <w:sz w:val="22"/>
                <w:szCs w:val="22"/>
                <w:lang w:val="en-US" w:eastAsia="zh-CN"/>
              </w:rPr>
              <w:tab/>
            </w:r>
            <w:r w:rsidR="006D6500" w:rsidRPr="00E460C2">
              <w:rPr>
                <w:rStyle w:val="Hyperlink"/>
                <w:noProof/>
              </w:rPr>
              <w:t>Stiff drivetrain model</w:t>
            </w:r>
            <w:r w:rsidR="006D6500">
              <w:rPr>
                <w:noProof/>
                <w:webHidden/>
              </w:rPr>
              <w:tab/>
            </w:r>
            <w:r w:rsidR="006D6500">
              <w:rPr>
                <w:noProof/>
                <w:webHidden/>
              </w:rPr>
              <w:fldChar w:fldCharType="begin"/>
            </w:r>
            <w:r w:rsidR="006D6500">
              <w:rPr>
                <w:noProof/>
                <w:webHidden/>
              </w:rPr>
              <w:instrText xml:space="preserve"> PAGEREF _Toc502738262 \h </w:instrText>
            </w:r>
            <w:r w:rsidR="006D6500">
              <w:rPr>
                <w:noProof/>
                <w:webHidden/>
              </w:rPr>
            </w:r>
            <w:r w:rsidR="006D6500">
              <w:rPr>
                <w:noProof/>
                <w:webHidden/>
              </w:rPr>
              <w:fldChar w:fldCharType="separate"/>
            </w:r>
            <w:r w:rsidR="006D6500">
              <w:rPr>
                <w:noProof/>
                <w:webHidden/>
              </w:rPr>
              <w:t>14</w:t>
            </w:r>
            <w:r w:rsidR="006D6500">
              <w:rPr>
                <w:noProof/>
                <w:webHidden/>
              </w:rPr>
              <w:fldChar w:fldCharType="end"/>
            </w:r>
          </w:hyperlink>
        </w:p>
        <w:p w14:paraId="3B7B6A0A"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3" w:history="1">
            <w:r w:rsidR="006D6500" w:rsidRPr="00E460C2">
              <w:rPr>
                <w:rStyle w:val="Hyperlink"/>
                <w:noProof/>
              </w:rPr>
              <w:t>3.3.3</w:t>
            </w:r>
            <w:r w:rsidR="006D6500">
              <w:rPr>
                <w:rFonts w:cstheme="minorBidi"/>
                <w:i w:val="0"/>
                <w:iCs w:val="0"/>
                <w:noProof/>
                <w:sz w:val="22"/>
                <w:szCs w:val="22"/>
                <w:lang w:val="en-US" w:eastAsia="zh-CN"/>
              </w:rPr>
              <w:tab/>
            </w:r>
            <w:r w:rsidR="006D6500" w:rsidRPr="00E460C2">
              <w:rPr>
                <w:rStyle w:val="Hyperlink"/>
                <w:noProof/>
              </w:rPr>
              <w:t>Stiff drivetrain model with nacelle rotation</w:t>
            </w:r>
            <w:r w:rsidR="006D6500">
              <w:rPr>
                <w:noProof/>
                <w:webHidden/>
              </w:rPr>
              <w:tab/>
            </w:r>
            <w:r w:rsidR="006D6500">
              <w:rPr>
                <w:noProof/>
                <w:webHidden/>
              </w:rPr>
              <w:fldChar w:fldCharType="begin"/>
            </w:r>
            <w:r w:rsidR="006D6500">
              <w:rPr>
                <w:noProof/>
                <w:webHidden/>
              </w:rPr>
              <w:instrText xml:space="preserve"> PAGEREF _Toc502738263 \h </w:instrText>
            </w:r>
            <w:r w:rsidR="006D6500">
              <w:rPr>
                <w:noProof/>
                <w:webHidden/>
              </w:rPr>
            </w:r>
            <w:r w:rsidR="006D6500">
              <w:rPr>
                <w:noProof/>
                <w:webHidden/>
              </w:rPr>
              <w:fldChar w:fldCharType="separate"/>
            </w:r>
            <w:r w:rsidR="006D6500">
              <w:rPr>
                <w:noProof/>
                <w:webHidden/>
              </w:rPr>
              <w:t>14</w:t>
            </w:r>
            <w:r w:rsidR="006D6500">
              <w:rPr>
                <w:noProof/>
                <w:webHidden/>
              </w:rPr>
              <w:fldChar w:fldCharType="end"/>
            </w:r>
          </w:hyperlink>
        </w:p>
        <w:p w14:paraId="089FD7E1"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4" w:history="1">
            <w:r w:rsidR="006D6500" w:rsidRPr="00E460C2">
              <w:rPr>
                <w:rStyle w:val="Hyperlink"/>
                <w:noProof/>
              </w:rPr>
              <w:t>3.3.4</w:t>
            </w:r>
            <w:r w:rsidR="006D6500">
              <w:rPr>
                <w:rFonts w:cstheme="minorBidi"/>
                <w:i w:val="0"/>
                <w:iCs w:val="0"/>
                <w:noProof/>
                <w:sz w:val="22"/>
                <w:szCs w:val="22"/>
                <w:lang w:val="en-US" w:eastAsia="zh-CN"/>
              </w:rPr>
              <w:tab/>
            </w:r>
            <w:r w:rsidR="006D6500" w:rsidRPr="00E460C2">
              <w:rPr>
                <w:rStyle w:val="Hyperlink"/>
                <w:noProof/>
              </w:rPr>
              <w:t>Stiff drivetrain model with external torque</w:t>
            </w:r>
            <w:r w:rsidR="006D6500">
              <w:rPr>
                <w:noProof/>
                <w:webHidden/>
              </w:rPr>
              <w:tab/>
            </w:r>
            <w:r w:rsidR="006D6500">
              <w:rPr>
                <w:noProof/>
                <w:webHidden/>
              </w:rPr>
              <w:fldChar w:fldCharType="begin"/>
            </w:r>
            <w:r w:rsidR="006D6500">
              <w:rPr>
                <w:noProof/>
                <w:webHidden/>
              </w:rPr>
              <w:instrText xml:space="preserve"> PAGEREF _Toc502738264 \h </w:instrText>
            </w:r>
            <w:r w:rsidR="006D6500">
              <w:rPr>
                <w:noProof/>
                <w:webHidden/>
              </w:rPr>
            </w:r>
            <w:r w:rsidR="006D6500">
              <w:rPr>
                <w:noProof/>
                <w:webHidden/>
              </w:rPr>
              <w:fldChar w:fldCharType="separate"/>
            </w:r>
            <w:r w:rsidR="006D6500">
              <w:rPr>
                <w:noProof/>
                <w:webHidden/>
              </w:rPr>
              <w:t>14</w:t>
            </w:r>
            <w:r w:rsidR="006D6500">
              <w:rPr>
                <w:noProof/>
                <w:webHidden/>
              </w:rPr>
              <w:fldChar w:fldCharType="end"/>
            </w:r>
          </w:hyperlink>
        </w:p>
        <w:p w14:paraId="772988D5"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5" w:history="1">
            <w:r w:rsidR="006D6500" w:rsidRPr="00E460C2">
              <w:rPr>
                <w:rStyle w:val="Hyperlink"/>
                <w:noProof/>
              </w:rPr>
              <w:t>3.3.5</w:t>
            </w:r>
            <w:r w:rsidR="006D6500">
              <w:rPr>
                <w:rFonts w:cstheme="minorBidi"/>
                <w:i w:val="0"/>
                <w:iCs w:val="0"/>
                <w:noProof/>
                <w:sz w:val="22"/>
                <w:szCs w:val="22"/>
                <w:lang w:val="en-US" w:eastAsia="zh-CN"/>
              </w:rPr>
              <w:tab/>
            </w:r>
            <w:r w:rsidR="006D6500" w:rsidRPr="00E460C2">
              <w:rPr>
                <w:rStyle w:val="Hyperlink"/>
                <w:noProof/>
              </w:rPr>
              <w:t>Stiff drivetrain model with external torque and nacelle rotation</w:t>
            </w:r>
            <w:r w:rsidR="006D6500">
              <w:rPr>
                <w:noProof/>
                <w:webHidden/>
              </w:rPr>
              <w:tab/>
            </w:r>
            <w:r w:rsidR="006D6500">
              <w:rPr>
                <w:noProof/>
                <w:webHidden/>
              </w:rPr>
              <w:fldChar w:fldCharType="begin"/>
            </w:r>
            <w:r w:rsidR="006D6500">
              <w:rPr>
                <w:noProof/>
                <w:webHidden/>
              </w:rPr>
              <w:instrText xml:space="preserve"> PAGEREF _Toc502738265 \h </w:instrText>
            </w:r>
            <w:r w:rsidR="006D6500">
              <w:rPr>
                <w:noProof/>
                <w:webHidden/>
              </w:rPr>
            </w:r>
            <w:r w:rsidR="006D6500">
              <w:rPr>
                <w:noProof/>
                <w:webHidden/>
              </w:rPr>
              <w:fldChar w:fldCharType="separate"/>
            </w:r>
            <w:r w:rsidR="006D6500">
              <w:rPr>
                <w:noProof/>
                <w:webHidden/>
              </w:rPr>
              <w:t>14</w:t>
            </w:r>
            <w:r w:rsidR="006D6500">
              <w:rPr>
                <w:noProof/>
                <w:webHidden/>
              </w:rPr>
              <w:fldChar w:fldCharType="end"/>
            </w:r>
          </w:hyperlink>
        </w:p>
        <w:p w14:paraId="0F735921" w14:textId="77777777" w:rsidR="006D6500" w:rsidRDefault="0042137F">
          <w:pPr>
            <w:pStyle w:val="TOC2"/>
            <w:tabs>
              <w:tab w:val="left" w:pos="800"/>
              <w:tab w:val="right" w:leader="dot" w:pos="10790"/>
            </w:tabs>
            <w:rPr>
              <w:rFonts w:eastAsiaTheme="minorEastAsia"/>
              <w:noProof/>
              <w:lang w:eastAsia="zh-CN"/>
            </w:rPr>
          </w:pPr>
          <w:hyperlink w:anchor="_Toc502738266" w:history="1">
            <w:r w:rsidR="006D6500" w:rsidRPr="00E460C2">
              <w:rPr>
                <w:rStyle w:val="Hyperlink"/>
                <w:noProof/>
              </w:rPr>
              <w:t>3.4</w:t>
            </w:r>
            <w:r w:rsidR="006D6500">
              <w:rPr>
                <w:rFonts w:eastAsiaTheme="minorEastAsia"/>
                <w:noProof/>
                <w:lang w:eastAsia="zh-CN"/>
              </w:rPr>
              <w:tab/>
            </w:r>
            <w:r w:rsidR="006D6500" w:rsidRPr="00E460C2">
              <w:rPr>
                <w:rStyle w:val="Hyperlink"/>
                <w:noProof/>
              </w:rPr>
              <w:t>Aerodynamic torque</w:t>
            </w:r>
            <w:r w:rsidR="006D6500">
              <w:rPr>
                <w:noProof/>
                <w:webHidden/>
              </w:rPr>
              <w:tab/>
            </w:r>
            <w:r w:rsidR="006D6500">
              <w:rPr>
                <w:noProof/>
                <w:webHidden/>
              </w:rPr>
              <w:fldChar w:fldCharType="begin"/>
            </w:r>
            <w:r w:rsidR="006D6500">
              <w:rPr>
                <w:noProof/>
                <w:webHidden/>
              </w:rPr>
              <w:instrText xml:space="preserve"> PAGEREF _Toc502738266 \h </w:instrText>
            </w:r>
            <w:r w:rsidR="006D6500">
              <w:rPr>
                <w:noProof/>
                <w:webHidden/>
              </w:rPr>
            </w:r>
            <w:r w:rsidR="006D6500">
              <w:rPr>
                <w:noProof/>
                <w:webHidden/>
              </w:rPr>
              <w:fldChar w:fldCharType="separate"/>
            </w:r>
            <w:r w:rsidR="006D6500">
              <w:rPr>
                <w:noProof/>
                <w:webHidden/>
              </w:rPr>
              <w:t>15</w:t>
            </w:r>
            <w:r w:rsidR="006D6500">
              <w:rPr>
                <w:noProof/>
                <w:webHidden/>
              </w:rPr>
              <w:fldChar w:fldCharType="end"/>
            </w:r>
          </w:hyperlink>
        </w:p>
        <w:p w14:paraId="572F034E"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7" w:history="1">
            <w:r w:rsidR="006D6500" w:rsidRPr="00E460C2">
              <w:rPr>
                <w:rStyle w:val="Hyperlink"/>
                <w:noProof/>
              </w:rPr>
              <w:t>3.4.1</w:t>
            </w:r>
            <w:r w:rsidR="006D6500">
              <w:rPr>
                <w:rFonts w:cstheme="minorBidi"/>
                <w:i w:val="0"/>
                <w:iCs w:val="0"/>
                <w:noProof/>
                <w:sz w:val="22"/>
                <w:szCs w:val="22"/>
                <w:lang w:val="en-US" w:eastAsia="zh-CN"/>
              </w:rPr>
              <w:tab/>
            </w:r>
            <w:r w:rsidR="006D6500" w:rsidRPr="00E460C2">
              <w:rPr>
                <w:rStyle w:val="Hyperlink"/>
                <w:noProof/>
              </w:rPr>
              <w:t>Aerodynamic torque in full load</w:t>
            </w:r>
            <w:r w:rsidR="006D6500">
              <w:rPr>
                <w:noProof/>
                <w:webHidden/>
              </w:rPr>
              <w:tab/>
            </w:r>
            <w:r w:rsidR="006D6500">
              <w:rPr>
                <w:noProof/>
                <w:webHidden/>
              </w:rPr>
              <w:fldChar w:fldCharType="begin"/>
            </w:r>
            <w:r w:rsidR="006D6500">
              <w:rPr>
                <w:noProof/>
                <w:webHidden/>
              </w:rPr>
              <w:instrText xml:space="preserve"> PAGEREF _Toc502738267 \h </w:instrText>
            </w:r>
            <w:r w:rsidR="006D6500">
              <w:rPr>
                <w:noProof/>
                <w:webHidden/>
              </w:rPr>
            </w:r>
            <w:r w:rsidR="006D6500">
              <w:rPr>
                <w:noProof/>
                <w:webHidden/>
              </w:rPr>
              <w:fldChar w:fldCharType="separate"/>
            </w:r>
            <w:r w:rsidR="006D6500">
              <w:rPr>
                <w:noProof/>
                <w:webHidden/>
              </w:rPr>
              <w:t>15</w:t>
            </w:r>
            <w:r w:rsidR="006D6500">
              <w:rPr>
                <w:noProof/>
                <w:webHidden/>
              </w:rPr>
              <w:fldChar w:fldCharType="end"/>
            </w:r>
          </w:hyperlink>
        </w:p>
        <w:p w14:paraId="419EA9A4"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68" w:history="1">
            <w:r w:rsidR="006D6500" w:rsidRPr="00E460C2">
              <w:rPr>
                <w:rStyle w:val="Hyperlink"/>
                <w:noProof/>
              </w:rPr>
              <w:t>3.4.2</w:t>
            </w:r>
            <w:r w:rsidR="006D6500">
              <w:rPr>
                <w:rFonts w:cstheme="minorBidi"/>
                <w:i w:val="0"/>
                <w:iCs w:val="0"/>
                <w:noProof/>
                <w:sz w:val="22"/>
                <w:szCs w:val="22"/>
                <w:lang w:val="en-US" w:eastAsia="zh-CN"/>
              </w:rPr>
              <w:tab/>
            </w:r>
            <w:r w:rsidR="006D6500" w:rsidRPr="00E460C2">
              <w:rPr>
                <w:rStyle w:val="Hyperlink"/>
                <w:noProof/>
              </w:rPr>
              <w:t>Aerodynamic torque in partial load</w:t>
            </w:r>
            <w:r w:rsidR="006D6500">
              <w:rPr>
                <w:noProof/>
                <w:webHidden/>
              </w:rPr>
              <w:tab/>
            </w:r>
            <w:r w:rsidR="006D6500">
              <w:rPr>
                <w:noProof/>
                <w:webHidden/>
              </w:rPr>
              <w:fldChar w:fldCharType="begin"/>
            </w:r>
            <w:r w:rsidR="006D6500">
              <w:rPr>
                <w:noProof/>
                <w:webHidden/>
              </w:rPr>
              <w:instrText xml:space="preserve"> PAGEREF _Toc502738268 \h </w:instrText>
            </w:r>
            <w:r w:rsidR="006D6500">
              <w:rPr>
                <w:noProof/>
                <w:webHidden/>
              </w:rPr>
            </w:r>
            <w:r w:rsidR="006D6500">
              <w:rPr>
                <w:noProof/>
                <w:webHidden/>
              </w:rPr>
              <w:fldChar w:fldCharType="separate"/>
            </w:r>
            <w:r w:rsidR="006D6500">
              <w:rPr>
                <w:noProof/>
                <w:webHidden/>
              </w:rPr>
              <w:t>15</w:t>
            </w:r>
            <w:r w:rsidR="006D6500">
              <w:rPr>
                <w:noProof/>
                <w:webHidden/>
              </w:rPr>
              <w:fldChar w:fldCharType="end"/>
            </w:r>
          </w:hyperlink>
        </w:p>
        <w:p w14:paraId="7EDEDE67" w14:textId="77777777" w:rsidR="006D6500" w:rsidRDefault="0042137F">
          <w:pPr>
            <w:pStyle w:val="TOC2"/>
            <w:tabs>
              <w:tab w:val="left" w:pos="800"/>
              <w:tab w:val="right" w:leader="dot" w:pos="10790"/>
            </w:tabs>
            <w:rPr>
              <w:rFonts w:eastAsiaTheme="minorEastAsia"/>
              <w:noProof/>
              <w:lang w:eastAsia="zh-CN"/>
            </w:rPr>
          </w:pPr>
          <w:hyperlink w:anchor="_Toc502738269" w:history="1">
            <w:r w:rsidR="006D6500" w:rsidRPr="00E460C2">
              <w:rPr>
                <w:rStyle w:val="Hyperlink"/>
                <w:noProof/>
              </w:rPr>
              <w:t>3.5</w:t>
            </w:r>
            <w:r w:rsidR="006D6500">
              <w:rPr>
                <w:rFonts w:eastAsiaTheme="minorEastAsia"/>
                <w:noProof/>
                <w:lang w:eastAsia="zh-CN"/>
              </w:rPr>
              <w:tab/>
            </w:r>
            <w:r w:rsidR="006D6500" w:rsidRPr="00E460C2">
              <w:rPr>
                <w:rStyle w:val="Hyperlink"/>
                <w:noProof/>
              </w:rPr>
              <w:t>Aerodynamic thrust</w:t>
            </w:r>
            <w:r w:rsidR="006D6500">
              <w:rPr>
                <w:noProof/>
                <w:webHidden/>
              </w:rPr>
              <w:tab/>
            </w:r>
            <w:r w:rsidR="006D6500">
              <w:rPr>
                <w:noProof/>
                <w:webHidden/>
              </w:rPr>
              <w:fldChar w:fldCharType="begin"/>
            </w:r>
            <w:r w:rsidR="006D6500">
              <w:rPr>
                <w:noProof/>
                <w:webHidden/>
              </w:rPr>
              <w:instrText xml:space="preserve"> PAGEREF _Toc502738269 \h </w:instrText>
            </w:r>
            <w:r w:rsidR="006D6500">
              <w:rPr>
                <w:noProof/>
                <w:webHidden/>
              </w:rPr>
            </w:r>
            <w:r w:rsidR="006D6500">
              <w:rPr>
                <w:noProof/>
                <w:webHidden/>
              </w:rPr>
              <w:fldChar w:fldCharType="separate"/>
            </w:r>
            <w:r w:rsidR="006D6500">
              <w:rPr>
                <w:noProof/>
                <w:webHidden/>
              </w:rPr>
              <w:t>15</w:t>
            </w:r>
            <w:r w:rsidR="006D6500">
              <w:rPr>
                <w:noProof/>
                <w:webHidden/>
              </w:rPr>
              <w:fldChar w:fldCharType="end"/>
            </w:r>
          </w:hyperlink>
        </w:p>
        <w:p w14:paraId="47070FDA" w14:textId="77777777" w:rsidR="006D6500" w:rsidRDefault="0042137F">
          <w:pPr>
            <w:pStyle w:val="TOC2"/>
            <w:tabs>
              <w:tab w:val="left" w:pos="800"/>
              <w:tab w:val="right" w:leader="dot" w:pos="10790"/>
            </w:tabs>
            <w:rPr>
              <w:rFonts w:eastAsiaTheme="minorEastAsia"/>
              <w:noProof/>
              <w:lang w:eastAsia="zh-CN"/>
            </w:rPr>
          </w:pPr>
          <w:hyperlink w:anchor="_Toc502738270" w:history="1">
            <w:r w:rsidR="006D6500" w:rsidRPr="00E460C2">
              <w:rPr>
                <w:rStyle w:val="Hyperlink"/>
                <w:noProof/>
              </w:rPr>
              <w:t>3.6</w:t>
            </w:r>
            <w:r w:rsidR="006D6500">
              <w:rPr>
                <w:rFonts w:eastAsiaTheme="minorEastAsia"/>
                <w:noProof/>
                <w:lang w:eastAsia="zh-CN"/>
              </w:rPr>
              <w:tab/>
            </w:r>
            <w:r w:rsidR="006D6500" w:rsidRPr="00E460C2">
              <w:rPr>
                <w:rStyle w:val="Hyperlink"/>
                <w:noProof/>
              </w:rPr>
              <w:t>Rotor wind</w:t>
            </w:r>
            <w:r w:rsidR="006D6500">
              <w:rPr>
                <w:noProof/>
                <w:webHidden/>
              </w:rPr>
              <w:tab/>
            </w:r>
            <w:r w:rsidR="006D6500">
              <w:rPr>
                <w:noProof/>
                <w:webHidden/>
              </w:rPr>
              <w:fldChar w:fldCharType="begin"/>
            </w:r>
            <w:r w:rsidR="006D6500">
              <w:rPr>
                <w:noProof/>
                <w:webHidden/>
              </w:rPr>
              <w:instrText xml:space="preserve"> PAGEREF _Toc502738270 \h </w:instrText>
            </w:r>
            <w:r w:rsidR="006D6500">
              <w:rPr>
                <w:noProof/>
                <w:webHidden/>
              </w:rPr>
            </w:r>
            <w:r w:rsidR="006D6500">
              <w:rPr>
                <w:noProof/>
                <w:webHidden/>
              </w:rPr>
              <w:fldChar w:fldCharType="separate"/>
            </w:r>
            <w:r w:rsidR="006D6500">
              <w:rPr>
                <w:noProof/>
                <w:webHidden/>
              </w:rPr>
              <w:t>16</w:t>
            </w:r>
            <w:r w:rsidR="006D6500">
              <w:rPr>
                <w:noProof/>
                <w:webHidden/>
              </w:rPr>
              <w:fldChar w:fldCharType="end"/>
            </w:r>
          </w:hyperlink>
        </w:p>
        <w:p w14:paraId="74F7F08A" w14:textId="77777777" w:rsidR="006D6500" w:rsidRDefault="0042137F">
          <w:pPr>
            <w:pStyle w:val="TOC2"/>
            <w:tabs>
              <w:tab w:val="left" w:pos="800"/>
              <w:tab w:val="right" w:leader="dot" w:pos="10790"/>
            </w:tabs>
            <w:rPr>
              <w:rFonts w:eastAsiaTheme="minorEastAsia"/>
              <w:noProof/>
              <w:lang w:eastAsia="zh-CN"/>
            </w:rPr>
          </w:pPr>
          <w:hyperlink w:anchor="_Toc502738271" w:history="1">
            <w:r w:rsidR="006D6500" w:rsidRPr="00E460C2">
              <w:rPr>
                <w:rStyle w:val="Hyperlink"/>
                <w:noProof/>
              </w:rPr>
              <w:t>3.7</w:t>
            </w:r>
            <w:r w:rsidR="006D6500">
              <w:rPr>
                <w:rFonts w:eastAsiaTheme="minorEastAsia"/>
                <w:noProof/>
                <w:lang w:eastAsia="zh-CN"/>
              </w:rPr>
              <w:tab/>
            </w:r>
            <w:r w:rsidR="006D6500" w:rsidRPr="00E460C2">
              <w:rPr>
                <w:rStyle w:val="Hyperlink"/>
                <w:noProof/>
              </w:rPr>
              <w:t>Fore-aft tower model</w:t>
            </w:r>
            <w:r w:rsidR="006D6500">
              <w:rPr>
                <w:noProof/>
                <w:webHidden/>
              </w:rPr>
              <w:tab/>
            </w:r>
            <w:r w:rsidR="006D6500">
              <w:rPr>
                <w:noProof/>
                <w:webHidden/>
              </w:rPr>
              <w:fldChar w:fldCharType="begin"/>
            </w:r>
            <w:r w:rsidR="006D6500">
              <w:rPr>
                <w:noProof/>
                <w:webHidden/>
              </w:rPr>
              <w:instrText xml:space="preserve"> PAGEREF _Toc502738271 \h </w:instrText>
            </w:r>
            <w:r w:rsidR="006D6500">
              <w:rPr>
                <w:noProof/>
                <w:webHidden/>
              </w:rPr>
            </w:r>
            <w:r w:rsidR="006D6500">
              <w:rPr>
                <w:noProof/>
                <w:webHidden/>
              </w:rPr>
              <w:fldChar w:fldCharType="separate"/>
            </w:r>
            <w:r w:rsidR="006D6500">
              <w:rPr>
                <w:noProof/>
                <w:webHidden/>
              </w:rPr>
              <w:t>16</w:t>
            </w:r>
            <w:r w:rsidR="006D6500">
              <w:rPr>
                <w:noProof/>
                <w:webHidden/>
              </w:rPr>
              <w:fldChar w:fldCharType="end"/>
            </w:r>
          </w:hyperlink>
        </w:p>
        <w:p w14:paraId="66D3CFDF" w14:textId="77777777" w:rsidR="006D6500" w:rsidRDefault="0042137F">
          <w:pPr>
            <w:pStyle w:val="TOC2"/>
            <w:tabs>
              <w:tab w:val="left" w:pos="800"/>
              <w:tab w:val="right" w:leader="dot" w:pos="10790"/>
            </w:tabs>
            <w:rPr>
              <w:rFonts w:eastAsiaTheme="minorEastAsia"/>
              <w:noProof/>
              <w:lang w:eastAsia="zh-CN"/>
            </w:rPr>
          </w:pPr>
          <w:hyperlink w:anchor="_Toc502738272" w:history="1">
            <w:r w:rsidR="006D6500" w:rsidRPr="00E460C2">
              <w:rPr>
                <w:rStyle w:val="Hyperlink"/>
                <w:noProof/>
              </w:rPr>
              <w:t>3.8</w:t>
            </w:r>
            <w:r w:rsidR="006D6500">
              <w:rPr>
                <w:rFonts w:eastAsiaTheme="minorEastAsia"/>
                <w:noProof/>
                <w:lang w:eastAsia="zh-CN"/>
              </w:rPr>
              <w:tab/>
            </w:r>
            <w:r w:rsidR="006D6500" w:rsidRPr="00E460C2">
              <w:rPr>
                <w:rStyle w:val="Hyperlink"/>
                <w:noProof/>
              </w:rPr>
              <w:t>Side-side tower model</w:t>
            </w:r>
            <w:r w:rsidR="006D6500">
              <w:rPr>
                <w:noProof/>
                <w:webHidden/>
              </w:rPr>
              <w:tab/>
            </w:r>
            <w:r w:rsidR="006D6500">
              <w:rPr>
                <w:noProof/>
                <w:webHidden/>
              </w:rPr>
              <w:fldChar w:fldCharType="begin"/>
            </w:r>
            <w:r w:rsidR="006D6500">
              <w:rPr>
                <w:noProof/>
                <w:webHidden/>
              </w:rPr>
              <w:instrText xml:space="preserve"> PAGEREF _Toc502738272 \h </w:instrText>
            </w:r>
            <w:r w:rsidR="006D6500">
              <w:rPr>
                <w:noProof/>
                <w:webHidden/>
              </w:rPr>
            </w:r>
            <w:r w:rsidR="006D6500">
              <w:rPr>
                <w:noProof/>
                <w:webHidden/>
              </w:rPr>
              <w:fldChar w:fldCharType="separate"/>
            </w:r>
            <w:r w:rsidR="006D6500">
              <w:rPr>
                <w:noProof/>
                <w:webHidden/>
              </w:rPr>
              <w:t>16</w:t>
            </w:r>
            <w:r w:rsidR="006D6500">
              <w:rPr>
                <w:noProof/>
                <w:webHidden/>
              </w:rPr>
              <w:fldChar w:fldCharType="end"/>
            </w:r>
          </w:hyperlink>
        </w:p>
        <w:p w14:paraId="66DA9406" w14:textId="77777777" w:rsidR="006D6500" w:rsidRDefault="0042137F">
          <w:pPr>
            <w:pStyle w:val="TOC2"/>
            <w:tabs>
              <w:tab w:val="left" w:pos="800"/>
              <w:tab w:val="right" w:leader="dot" w:pos="10790"/>
            </w:tabs>
            <w:rPr>
              <w:rFonts w:eastAsiaTheme="minorEastAsia"/>
              <w:noProof/>
              <w:lang w:eastAsia="zh-CN"/>
            </w:rPr>
          </w:pPr>
          <w:hyperlink w:anchor="_Toc502738273" w:history="1">
            <w:r w:rsidR="006D6500" w:rsidRPr="00E460C2">
              <w:rPr>
                <w:rStyle w:val="Hyperlink"/>
                <w:noProof/>
              </w:rPr>
              <w:t>3.9</w:t>
            </w:r>
            <w:r w:rsidR="006D6500">
              <w:rPr>
                <w:rFonts w:eastAsiaTheme="minorEastAsia"/>
                <w:noProof/>
                <w:lang w:eastAsia="zh-CN"/>
              </w:rPr>
              <w:tab/>
            </w:r>
            <w:r w:rsidR="006D6500" w:rsidRPr="00E460C2">
              <w:rPr>
                <w:rStyle w:val="Hyperlink"/>
                <w:noProof/>
              </w:rPr>
              <w:t>Pitch system dynamics</w:t>
            </w:r>
            <w:r w:rsidR="006D6500">
              <w:rPr>
                <w:noProof/>
                <w:webHidden/>
              </w:rPr>
              <w:tab/>
            </w:r>
            <w:r w:rsidR="006D6500">
              <w:rPr>
                <w:noProof/>
                <w:webHidden/>
              </w:rPr>
              <w:fldChar w:fldCharType="begin"/>
            </w:r>
            <w:r w:rsidR="006D6500">
              <w:rPr>
                <w:noProof/>
                <w:webHidden/>
              </w:rPr>
              <w:instrText xml:space="preserve"> PAGEREF _Toc502738273 \h </w:instrText>
            </w:r>
            <w:r w:rsidR="006D6500">
              <w:rPr>
                <w:noProof/>
                <w:webHidden/>
              </w:rPr>
            </w:r>
            <w:r w:rsidR="006D6500">
              <w:rPr>
                <w:noProof/>
                <w:webHidden/>
              </w:rPr>
              <w:fldChar w:fldCharType="separate"/>
            </w:r>
            <w:r w:rsidR="006D6500">
              <w:rPr>
                <w:noProof/>
                <w:webHidden/>
              </w:rPr>
              <w:t>17</w:t>
            </w:r>
            <w:r w:rsidR="006D6500">
              <w:rPr>
                <w:noProof/>
                <w:webHidden/>
              </w:rPr>
              <w:fldChar w:fldCharType="end"/>
            </w:r>
          </w:hyperlink>
        </w:p>
        <w:p w14:paraId="6A6D873D"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74" w:history="1">
            <w:r w:rsidR="006D6500" w:rsidRPr="00E460C2">
              <w:rPr>
                <w:rStyle w:val="Hyperlink"/>
                <w:noProof/>
              </w:rPr>
              <w:t>3.9.1</w:t>
            </w:r>
            <w:r w:rsidR="006D6500">
              <w:rPr>
                <w:rFonts w:cstheme="minorBidi"/>
                <w:i w:val="0"/>
                <w:iCs w:val="0"/>
                <w:noProof/>
                <w:sz w:val="22"/>
                <w:szCs w:val="22"/>
                <w:lang w:val="en-US" w:eastAsia="zh-CN"/>
              </w:rPr>
              <w:tab/>
            </w:r>
            <w:r w:rsidR="006D6500" w:rsidRPr="00E460C2">
              <w:rPr>
                <w:rStyle w:val="Hyperlink"/>
                <w:noProof/>
              </w:rPr>
              <w:t>Pitch model</w:t>
            </w:r>
            <w:r w:rsidR="006D6500">
              <w:rPr>
                <w:noProof/>
                <w:webHidden/>
              </w:rPr>
              <w:tab/>
            </w:r>
            <w:r w:rsidR="006D6500">
              <w:rPr>
                <w:noProof/>
                <w:webHidden/>
              </w:rPr>
              <w:fldChar w:fldCharType="begin"/>
            </w:r>
            <w:r w:rsidR="006D6500">
              <w:rPr>
                <w:noProof/>
                <w:webHidden/>
              </w:rPr>
              <w:instrText xml:space="preserve"> PAGEREF _Toc502738274 \h </w:instrText>
            </w:r>
            <w:r w:rsidR="006D6500">
              <w:rPr>
                <w:noProof/>
                <w:webHidden/>
              </w:rPr>
            </w:r>
            <w:r w:rsidR="006D6500">
              <w:rPr>
                <w:noProof/>
                <w:webHidden/>
              </w:rPr>
              <w:fldChar w:fldCharType="separate"/>
            </w:r>
            <w:r w:rsidR="006D6500">
              <w:rPr>
                <w:noProof/>
                <w:webHidden/>
              </w:rPr>
              <w:t>17</w:t>
            </w:r>
            <w:r w:rsidR="006D6500">
              <w:rPr>
                <w:noProof/>
                <w:webHidden/>
              </w:rPr>
              <w:fldChar w:fldCharType="end"/>
            </w:r>
          </w:hyperlink>
        </w:p>
        <w:p w14:paraId="06EA1FEE" w14:textId="77777777" w:rsidR="006D6500" w:rsidRDefault="0042137F">
          <w:pPr>
            <w:pStyle w:val="TOC3"/>
            <w:tabs>
              <w:tab w:val="left" w:pos="1200"/>
              <w:tab w:val="right" w:leader="dot" w:pos="10790"/>
            </w:tabs>
            <w:rPr>
              <w:rFonts w:cstheme="minorBidi"/>
              <w:i w:val="0"/>
              <w:iCs w:val="0"/>
              <w:noProof/>
              <w:sz w:val="22"/>
              <w:szCs w:val="22"/>
              <w:lang w:val="en-US" w:eastAsia="zh-CN"/>
            </w:rPr>
          </w:pPr>
          <w:hyperlink w:anchor="_Toc502738275" w:history="1">
            <w:r w:rsidR="006D6500" w:rsidRPr="00E460C2">
              <w:rPr>
                <w:rStyle w:val="Hyperlink"/>
                <w:noProof/>
              </w:rPr>
              <w:t>3.9.2</w:t>
            </w:r>
            <w:r w:rsidR="006D6500">
              <w:rPr>
                <w:rFonts w:cstheme="minorBidi"/>
                <w:i w:val="0"/>
                <w:iCs w:val="0"/>
                <w:noProof/>
                <w:sz w:val="22"/>
                <w:szCs w:val="22"/>
                <w:lang w:val="en-US" w:eastAsia="zh-CN"/>
              </w:rPr>
              <w:tab/>
            </w:r>
            <w:r w:rsidR="006D6500" w:rsidRPr="00E460C2">
              <w:rPr>
                <w:rStyle w:val="Hyperlink"/>
                <w:noProof/>
              </w:rPr>
              <w:t>Pitch model without dynamics</w:t>
            </w:r>
            <w:r w:rsidR="006D6500">
              <w:rPr>
                <w:noProof/>
                <w:webHidden/>
              </w:rPr>
              <w:tab/>
            </w:r>
            <w:r w:rsidR="006D6500">
              <w:rPr>
                <w:noProof/>
                <w:webHidden/>
              </w:rPr>
              <w:fldChar w:fldCharType="begin"/>
            </w:r>
            <w:r w:rsidR="006D6500">
              <w:rPr>
                <w:noProof/>
                <w:webHidden/>
              </w:rPr>
              <w:instrText xml:space="preserve"> PAGEREF _Toc502738275 \h </w:instrText>
            </w:r>
            <w:r w:rsidR="006D6500">
              <w:rPr>
                <w:noProof/>
                <w:webHidden/>
              </w:rPr>
            </w:r>
            <w:r w:rsidR="006D6500">
              <w:rPr>
                <w:noProof/>
                <w:webHidden/>
              </w:rPr>
              <w:fldChar w:fldCharType="separate"/>
            </w:r>
            <w:r w:rsidR="006D6500">
              <w:rPr>
                <w:noProof/>
                <w:webHidden/>
              </w:rPr>
              <w:t>17</w:t>
            </w:r>
            <w:r w:rsidR="006D6500">
              <w:rPr>
                <w:noProof/>
                <w:webHidden/>
              </w:rPr>
              <w:fldChar w:fldCharType="end"/>
            </w:r>
          </w:hyperlink>
        </w:p>
        <w:p w14:paraId="5ED7AF19" w14:textId="77777777" w:rsidR="006D6500" w:rsidRDefault="0042137F">
          <w:pPr>
            <w:pStyle w:val="TOC1"/>
            <w:tabs>
              <w:tab w:val="left" w:pos="400"/>
              <w:tab w:val="right" w:leader="dot" w:pos="10790"/>
            </w:tabs>
            <w:rPr>
              <w:rFonts w:eastAsiaTheme="minorEastAsia"/>
              <w:noProof/>
              <w:lang w:eastAsia="zh-CN"/>
            </w:rPr>
          </w:pPr>
          <w:hyperlink w:anchor="_Toc502738276" w:history="1">
            <w:r w:rsidR="006D6500" w:rsidRPr="00E460C2">
              <w:rPr>
                <w:rStyle w:val="Hyperlink"/>
                <w:noProof/>
                <w:lang w:val="da-DK"/>
              </w:rPr>
              <w:t>4</w:t>
            </w:r>
            <w:r w:rsidR="006D6500">
              <w:rPr>
                <w:rFonts w:eastAsiaTheme="minorEastAsia"/>
                <w:noProof/>
                <w:lang w:eastAsia="zh-CN"/>
              </w:rPr>
              <w:tab/>
            </w:r>
            <w:r w:rsidR="006D6500" w:rsidRPr="00E460C2">
              <w:rPr>
                <w:rStyle w:val="Hyperlink"/>
                <w:noProof/>
                <w:lang w:val="da-DK"/>
              </w:rPr>
              <w:t>Controller components</w:t>
            </w:r>
            <w:r w:rsidR="006D6500">
              <w:rPr>
                <w:noProof/>
                <w:webHidden/>
              </w:rPr>
              <w:tab/>
            </w:r>
            <w:r w:rsidR="006D6500">
              <w:rPr>
                <w:noProof/>
                <w:webHidden/>
              </w:rPr>
              <w:fldChar w:fldCharType="begin"/>
            </w:r>
            <w:r w:rsidR="006D6500">
              <w:rPr>
                <w:noProof/>
                <w:webHidden/>
              </w:rPr>
              <w:instrText xml:space="preserve"> PAGEREF _Toc502738276 \h </w:instrText>
            </w:r>
            <w:r w:rsidR="006D6500">
              <w:rPr>
                <w:noProof/>
                <w:webHidden/>
              </w:rPr>
            </w:r>
            <w:r w:rsidR="006D6500">
              <w:rPr>
                <w:noProof/>
                <w:webHidden/>
              </w:rPr>
              <w:fldChar w:fldCharType="separate"/>
            </w:r>
            <w:r w:rsidR="006D6500">
              <w:rPr>
                <w:noProof/>
                <w:webHidden/>
              </w:rPr>
              <w:t>18</w:t>
            </w:r>
            <w:r w:rsidR="006D6500">
              <w:rPr>
                <w:noProof/>
                <w:webHidden/>
              </w:rPr>
              <w:fldChar w:fldCharType="end"/>
            </w:r>
          </w:hyperlink>
        </w:p>
        <w:p w14:paraId="1365306B" w14:textId="77777777" w:rsidR="006D6500" w:rsidRDefault="0042137F">
          <w:pPr>
            <w:pStyle w:val="TOC2"/>
            <w:tabs>
              <w:tab w:val="left" w:pos="800"/>
              <w:tab w:val="right" w:leader="dot" w:pos="10790"/>
            </w:tabs>
            <w:rPr>
              <w:rFonts w:eastAsiaTheme="minorEastAsia"/>
              <w:noProof/>
              <w:lang w:eastAsia="zh-CN"/>
            </w:rPr>
          </w:pPr>
          <w:hyperlink w:anchor="_Toc502738277" w:history="1">
            <w:r w:rsidR="006D6500" w:rsidRPr="00E460C2">
              <w:rPr>
                <w:rStyle w:val="Hyperlink"/>
                <w:noProof/>
              </w:rPr>
              <w:t>4.1</w:t>
            </w:r>
            <w:r w:rsidR="006D6500">
              <w:rPr>
                <w:rFonts w:eastAsiaTheme="minorEastAsia"/>
                <w:noProof/>
                <w:lang w:eastAsia="zh-CN"/>
              </w:rPr>
              <w:tab/>
            </w:r>
            <w:r w:rsidR="006D6500" w:rsidRPr="00E460C2">
              <w:rPr>
                <w:rStyle w:val="Hyperlink"/>
                <w:noProof/>
              </w:rPr>
              <w:t>Full load controller (FLC)</w:t>
            </w:r>
            <w:r w:rsidR="006D6500">
              <w:rPr>
                <w:noProof/>
                <w:webHidden/>
              </w:rPr>
              <w:tab/>
            </w:r>
            <w:r w:rsidR="006D6500">
              <w:rPr>
                <w:noProof/>
                <w:webHidden/>
              </w:rPr>
              <w:fldChar w:fldCharType="begin"/>
            </w:r>
            <w:r w:rsidR="006D6500">
              <w:rPr>
                <w:noProof/>
                <w:webHidden/>
              </w:rPr>
              <w:instrText xml:space="preserve"> PAGEREF _Toc502738277 \h </w:instrText>
            </w:r>
            <w:r w:rsidR="006D6500">
              <w:rPr>
                <w:noProof/>
                <w:webHidden/>
              </w:rPr>
            </w:r>
            <w:r w:rsidR="006D6500">
              <w:rPr>
                <w:noProof/>
                <w:webHidden/>
              </w:rPr>
              <w:fldChar w:fldCharType="separate"/>
            </w:r>
            <w:r w:rsidR="006D6500">
              <w:rPr>
                <w:noProof/>
                <w:webHidden/>
              </w:rPr>
              <w:t>18</w:t>
            </w:r>
            <w:r w:rsidR="006D6500">
              <w:rPr>
                <w:noProof/>
                <w:webHidden/>
              </w:rPr>
              <w:fldChar w:fldCharType="end"/>
            </w:r>
          </w:hyperlink>
        </w:p>
        <w:p w14:paraId="2BFF46A6" w14:textId="77777777" w:rsidR="006D6500" w:rsidRDefault="0042137F">
          <w:pPr>
            <w:pStyle w:val="TOC2"/>
            <w:tabs>
              <w:tab w:val="left" w:pos="800"/>
              <w:tab w:val="right" w:leader="dot" w:pos="10790"/>
            </w:tabs>
            <w:rPr>
              <w:rFonts w:eastAsiaTheme="minorEastAsia"/>
              <w:noProof/>
              <w:lang w:eastAsia="zh-CN"/>
            </w:rPr>
          </w:pPr>
          <w:hyperlink w:anchor="_Toc502738278" w:history="1">
            <w:r w:rsidR="006D6500" w:rsidRPr="00E460C2">
              <w:rPr>
                <w:rStyle w:val="Hyperlink"/>
                <w:noProof/>
              </w:rPr>
              <w:t>4.2</w:t>
            </w:r>
            <w:r w:rsidR="006D6500">
              <w:rPr>
                <w:rFonts w:eastAsiaTheme="minorEastAsia"/>
                <w:noProof/>
                <w:lang w:eastAsia="zh-CN"/>
              </w:rPr>
              <w:tab/>
            </w:r>
            <w:r w:rsidR="006D6500" w:rsidRPr="00E460C2">
              <w:rPr>
                <w:rStyle w:val="Hyperlink"/>
                <w:noProof/>
              </w:rPr>
              <w:t>Partial load controller (PLC)</w:t>
            </w:r>
            <w:r w:rsidR="006D6500">
              <w:rPr>
                <w:noProof/>
                <w:webHidden/>
              </w:rPr>
              <w:tab/>
            </w:r>
            <w:r w:rsidR="006D6500">
              <w:rPr>
                <w:noProof/>
                <w:webHidden/>
              </w:rPr>
              <w:fldChar w:fldCharType="begin"/>
            </w:r>
            <w:r w:rsidR="006D6500">
              <w:rPr>
                <w:noProof/>
                <w:webHidden/>
              </w:rPr>
              <w:instrText xml:space="preserve"> PAGEREF _Toc502738278 \h </w:instrText>
            </w:r>
            <w:r w:rsidR="006D6500">
              <w:rPr>
                <w:noProof/>
                <w:webHidden/>
              </w:rPr>
            </w:r>
            <w:r w:rsidR="006D6500">
              <w:rPr>
                <w:noProof/>
                <w:webHidden/>
              </w:rPr>
              <w:fldChar w:fldCharType="separate"/>
            </w:r>
            <w:r w:rsidR="006D6500">
              <w:rPr>
                <w:noProof/>
                <w:webHidden/>
              </w:rPr>
              <w:t>18</w:t>
            </w:r>
            <w:r w:rsidR="006D6500">
              <w:rPr>
                <w:noProof/>
                <w:webHidden/>
              </w:rPr>
              <w:fldChar w:fldCharType="end"/>
            </w:r>
          </w:hyperlink>
        </w:p>
        <w:p w14:paraId="7B46169B" w14:textId="77777777" w:rsidR="006D6500" w:rsidRDefault="0042137F">
          <w:pPr>
            <w:pStyle w:val="TOC2"/>
            <w:tabs>
              <w:tab w:val="left" w:pos="800"/>
              <w:tab w:val="right" w:leader="dot" w:pos="10790"/>
            </w:tabs>
            <w:rPr>
              <w:rFonts w:eastAsiaTheme="minorEastAsia"/>
              <w:noProof/>
              <w:lang w:eastAsia="zh-CN"/>
            </w:rPr>
          </w:pPr>
          <w:hyperlink w:anchor="_Toc502738279" w:history="1">
            <w:r w:rsidR="006D6500" w:rsidRPr="00E460C2">
              <w:rPr>
                <w:rStyle w:val="Hyperlink"/>
                <w:noProof/>
              </w:rPr>
              <w:t>4.3</w:t>
            </w:r>
            <w:r w:rsidR="006D6500">
              <w:rPr>
                <w:rFonts w:eastAsiaTheme="minorEastAsia"/>
                <w:noProof/>
                <w:lang w:eastAsia="zh-CN"/>
              </w:rPr>
              <w:tab/>
            </w:r>
            <w:r w:rsidR="006D6500" w:rsidRPr="00E460C2">
              <w:rPr>
                <w:rStyle w:val="Hyperlink"/>
                <w:noProof/>
              </w:rPr>
              <w:t>Fore-aft tower damper (FATD)</w:t>
            </w:r>
            <w:r w:rsidR="006D6500">
              <w:rPr>
                <w:noProof/>
                <w:webHidden/>
              </w:rPr>
              <w:tab/>
            </w:r>
            <w:r w:rsidR="006D6500">
              <w:rPr>
                <w:noProof/>
                <w:webHidden/>
              </w:rPr>
              <w:fldChar w:fldCharType="begin"/>
            </w:r>
            <w:r w:rsidR="006D6500">
              <w:rPr>
                <w:noProof/>
                <w:webHidden/>
              </w:rPr>
              <w:instrText xml:space="preserve"> PAGEREF _Toc502738279 \h </w:instrText>
            </w:r>
            <w:r w:rsidR="006D6500">
              <w:rPr>
                <w:noProof/>
                <w:webHidden/>
              </w:rPr>
            </w:r>
            <w:r w:rsidR="006D6500">
              <w:rPr>
                <w:noProof/>
                <w:webHidden/>
              </w:rPr>
              <w:fldChar w:fldCharType="separate"/>
            </w:r>
            <w:r w:rsidR="006D6500">
              <w:rPr>
                <w:noProof/>
                <w:webHidden/>
              </w:rPr>
              <w:t>18</w:t>
            </w:r>
            <w:r w:rsidR="006D6500">
              <w:rPr>
                <w:noProof/>
                <w:webHidden/>
              </w:rPr>
              <w:fldChar w:fldCharType="end"/>
            </w:r>
          </w:hyperlink>
        </w:p>
        <w:p w14:paraId="4ADE4360" w14:textId="77777777" w:rsidR="006D6500" w:rsidRDefault="0042137F">
          <w:pPr>
            <w:pStyle w:val="TOC2"/>
            <w:tabs>
              <w:tab w:val="left" w:pos="800"/>
              <w:tab w:val="right" w:leader="dot" w:pos="10790"/>
            </w:tabs>
            <w:rPr>
              <w:rFonts w:eastAsiaTheme="minorEastAsia"/>
              <w:noProof/>
              <w:lang w:eastAsia="zh-CN"/>
            </w:rPr>
          </w:pPr>
          <w:hyperlink w:anchor="_Toc502738280" w:history="1">
            <w:r w:rsidR="006D6500" w:rsidRPr="00E460C2">
              <w:rPr>
                <w:rStyle w:val="Hyperlink"/>
                <w:noProof/>
              </w:rPr>
              <w:t>4.4</w:t>
            </w:r>
            <w:r w:rsidR="006D6500">
              <w:rPr>
                <w:rFonts w:eastAsiaTheme="minorEastAsia"/>
                <w:noProof/>
                <w:lang w:eastAsia="zh-CN"/>
              </w:rPr>
              <w:tab/>
            </w:r>
            <w:r w:rsidR="006D6500" w:rsidRPr="00E460C2">
              <w:rPr>
                <w:rStyle w:val="Hyperlink"/>
                <w:noProof/>
              </w:rPr>
              <w:t>Band-stop filters</w:t>
            </w:r>
            <w:r w:rsidR="006D6500">
              <w:rPr>
                <w:noProof/>
                <w:webHidden/>
              </w:rPr>
              <w:tab/>
            </w:r>
            <w:r w:rsidR="006D6500">
              <w:rPr>
                <w:noProof/>
                <w:webHidden/>
              </w:rPr>
              <w:fldChar w:fldCharType="begin"/>
            </w:r>
            <w:r w:rsidR="006D6500">
              <w:rPr>
                <w:noProof/>
                <w:webHidden/>
              </w:rPr>
              <w:instrText xml:space="preserve"> PAGEREF _Toc502738280 \h </w:instrText>
            </w:r>
            <w:r w:rsidR="006D6500">
              <w:rPr>
                <w:noProof/>
                <w:webHidden/>
              </w:rPr>
            </w:r>
            <w:r w:rsidR="006D6500">
              <w:rPr>
                <w:noProof/>
                <w:webHidden/>
              </w:rPr>
              <w:fldChar w:fldCharType="separate"/>
            </w:r>
            <w:r w:rsidR="006D6500">
              <w:rPr>
                <w:noProof/>
                <w:webHidden/>
              </w:rPr>
              <w:t>18</w:t>
            </w:r>
            <w:r w:rsidR="006D6500">
              <w:rPr>
                <w:noProof/>
                <w:webHidden/>
              </w:rPr>
              <w:fldChar w:fldCharType="end"/>
            </w:r>
          </w:hyperlink>
        </w:p>
        <w:p w14:paraId="4BCB9882" w14:textId="77777777" w:rsidR="006D6500" w:rsidRDefault="0042137F">
          <w:pPr>
            <w:pStyle w:val="TOC2"/>
            <w:tabs>
              <w:tab w:val="left" w:pos="800"/>
              <w:tab w:val="right" w:leader="dot" w:pos="10790"/>
            </w:tabs>
            <w:rPr>
              <w:rFonts w:eastAsiaTheme="minorEastAsia"/>
              <w:noProof/>
              <w:lang w:eastAsia="zh-CN"/>
            </w:rPr>
          </w:pPr>
          <w:hyperlink w:anchor="_Toc502738281" w:history="1">
            <w:r w:rsidR="006D6500" w:rsidRPr="00E460C2">
              <w:rPr>
                <w:rStyle w:val="Hyperlink"/>
                <w:noProof/>
              </w:rPr>
              <w:t>4.5</w:t>
            </w:r>
            <w:r w:rsidR="006D6500">
              <w:rPr>
                <w:rFonts w:eastAsiaTheme="minorEastAsia"/>
                <w:noProof/>
                <w:lang w:eastAsia="zh-CN"/>
              </w:rPr>
              <w:tab/>
            </w:r>
            <w:r w:rsidR="006D6500" w:rsidRPr="00E460C2">
              <w:rPr>
                <w:rStyle w:val="Hyperlink"/>
                <w:noProof/>
              </w:rPr>
              <w:t>Drive train damper (DTD)</w:t>
            </w:r>
            <w:r w:rsidR="006D6500">
              <w:rPr>
                <w:noProof/>
                <w:webHidden/>
              </w:rPr>
              <w:tab/>
            </w:r>
            <w:r w:rsidR="006D6500">
              <w:rPr>
                <w:noProof/>
                <w:webHidden/>
              </w:rPr>
              <w:fldChar w:fldCharType="begin"/>
            </w:r>
            <w:r w:rsidR="006D6500">
              <w:rPr>
                <w:noProof/>
                <w:webHidden/>
              </w:rPr>
              <w:instrText xml:space="preserve"> PAGEREF _Toc502738281 \h </w:instrText>
            </w:r>
            <w:r w:rsidR="006D6500">
              <w:rPr>
                <w:noProof/>
                <w:webHidden/>
              </w:rPr>
            </w:r>
            <w:r w:rsidR="006D6500">
              <w:rPr>
                <w:noProof/>
                <w:webHidden/>
              </w:rPr>
              <w:fldChar w:fldCharType="separate"/>
            </w:r>
            <w:r w:rsidR="006D6500">
              <w:rPr>
                <w:noProof/>
                <w:webHidden/>
              </w:rPr>
              <w:t>19</w:t>
            </w:r>
            <w:r w:rsidR="006D6500">
              <w:rPr>
                <w:noProof/>
                <w:webHidden/>
              </w:rPr>
              <w:fldChar w:fldCharType="end"/>
            </w:r>
          </w:hyperlink>
        </w:p>
        <w:p w14:paraId="5CA69CE0" w14:textId="77777777" w:rsidR="006D6500" w:rsidRDefault="0042137F">
          <w:pPr>
            <w:pStyle w:val="TOC1"/>
            <w:tabs>
              <w:tab w:val="left" w:pos="400"/>
              <w:tab w:val="right" w:leader="dot" w:pos="10790"/>
            </w:tabs>
            <w:rPr>
              <w:rFonts w:eastAsiaTheme="minorEastAsia"/>
              <w:noProof/>
              <w:lang w:eastAsia="zh-CN"/>
            </w:rPr>
          </w:pPr>
          <w:hyperlink w:anchor="_Toc502738282" w:history="1">
            <w:r w:rsidR="006D6500" w:rsidRPr="00E460C2">
              <w:rPr>
                <w:rStyle w:val="Hyperlink"/>
                <w:noProof/>
              </w:rPr>
              <w:t>5</w:t>
            </w:r>
            <w:r w:rsidR="006D6500">
              <w:rPr>
                <w:rFonts w:eastAsiaTheme="minorEastAsia"/>
                <w:noProof/>
                <w:lang w:eastAsia="zh-CN"/>
              </w:rPr>
              <w:tab/>
            </w:r>
            <w:r w:rsidR="006D6500" w:rsidRPr="00E460C2">
              <w:rPr>
                <w:rStyle w:val="Hyperlink"/>
                <w:noProof/>
              </w:rPr>
              <w:t>Appendix: Rotor sensitivities</w:t>
            </w:r>
            <w:r w:rsidR="006D6500">
              <w:rPr>
                <w:noProof/>
                <w:webHidden/>
              </w:rPr>
              <w:tab/>
            </w:r>
            <w:r w:rsidR="006D6500">
              <w:rPr>
                <w:noProof/>
                <w:webHidden/>
              </w:rPr>
              <w:fldChar w:fldCharType="begin"/>
            </w:r>
            <w:r w:rsidR="006D6500">
              <w:rPr>
                <w:noProof/>
                <w:webHidden/>
              </w:rPr>
              <w:instrText xml:space="preserve"> PAGEREF _Toc502738282 \h </w:instrText>
            </w:r>
            <w:r w:rsidR="006D6500">
              <w:rPr>
                <w:noProof/>
                <w:webHidden/>
              </w:rPr>
            </w:r>
            <w:r w:rsidR="006D6500">
              <w:rPr>
                <w:noProof/>
                <w:webHidden/>
              </w:rPr>
              <w:fldChar w:fldCharType="separate"/>
            </w:r>
            <w:r w:rsidR="006D6500">
              <w:rPr>
                <w:noProof/>
                <w:webHidden/>
              </w:rPr>
              <w:t>21</w:t>
            </w:r>
            <w:r w:rsidR="006D6500">
              <w:rPr>
                <w:noProof/>
                <w:webHidden/>
              </w:rPr>
              <w:fldChar w:fldCharType="end"/>
            </w:r>
          </w:hyperlink>
        </w:p>
        <w:p w14:paraId="7EDD1B8E" w14:textId="77777777" w:rsidR="006D6500" w:rsidRDefault="0042137F">
          <w:pPr>
            <w:pStyle w:val="TOC1"/>
            <w:tabs>
              <w:tab w:val="left" w:pos="400"/>
              <w:tab w:val="right" w:leader="dot" w:pos="10790"/>
            </w:tabs>
            <w:rPr>
              <w:rFonts w:eastAsiaTheme="minorEastAsia"/>
              <w:noProof/>
              <w:lang w:eastAsia="zh-CN"/>
            </w:rPr>
          </w:pPr>
          <w:hyperlink w:anchor="_Toc502738283" w:history="1">
            <w:r w:rsidR="006D6500" w:rsidRPr="00E460C2">
              <w:rPr>
                <w:rStyle w:val="Hyperlink"/>
                <w:noProof/>
              </w:rPr>
              <w:t>6</w:t>
            </w:r>
            <w:r w:rsidR="006D6500">
              <w:rPr>
                <w:rFonts w:eastAsiaTheme="minorEastAsia"/>
                <w:noProof/>
                <w:lang w:eastAsia="zh-CN"/>
              </w:rPr>
              <w:tab/>
            </w:r>
            <w:r w:rsidR="006D6500" w:rsidRPr="00E460C2">
              <w:rPr>
                <w:rStyle w:val="Hyperlink"/>
                <w:noProof/>
              </w:rPr>
              <w:t>Appendix: Future development and notes</w:t>
            </w:r>
            <w:r w:rsidR="006D6500">
              <w:rPr>
                <w:noProof/>
                <w:webHidden/>
              </w:rPr>
              <w:tab/>
            </w:r>
            <w:r w:rsidR="006D6500">
              <w:rPr>
                <w:noProof/>
                <w:webHidden/>
              </w:rPr>
              <w:fldChar w:fldCharType="begin"/>
            </w:r>
            <w:r w:rsidR="006D6500">
              <w:rPr>
                <w:noProof/>
                <w:webHidden/>
              </w:rPr>
              <w:instrText xml:space="preserve"> PAGEREF _Toc502738283 \h </w:instrText>
            </w:r>
            <w:r w:rsidR="006D6500">
              <w:rPr>
                <w:noProof/>
                <w:webHidden/>
              </w:rPr>
            </w:r>
            <w:r w:rsidR="006D6500">
              <w:rPr>
                <w:noProof/>
                <w:webHidden/>
              </w:rPr>
              <w:fldChar w:fldCharType="separate"/>
            </w:r>
            <w:r w:rsidR="006D6500">
              <w:rPr>
                <w:noProof/>
                <w:webHidden/>
              </w:rPr>
              <w:t>23</w:t>
            </w:r>
            <w:r w:rsidR="006D6500">
              <w:rPr>
                <w:noProof/>
                <w:webHidden/>
              </w:rPr>
              <w:fldChar w:fldCharType="end"/>
            </w:r>
          </w:hyperlink>
        </w:p>
        <w:p w14:paraId="03772328" w14:textId="77777777" w:rsidR="00725F47" w:rsidRDefault="00725F47">
          <w:r>
            <w:rPr>
              <w:b/>
              <w:bCs/>
              <w:noProof/>
            </w:rPr>
            <w:fldChar w:fldCharType="end"/>
          </w:r>
        </w:p>
      </w:sdtContent>
    </w:sdt>
    <w:p w14:paraId="0C8C5FB8" w14:textId="77777777" w:rsidR="007B6673" w:rsidRDefault="00D51213" w:rsidP="00624A81">
      <w:pPr>
        <w:pStyle w:val="Heading1"/>
        <w:pageBreakBefore/>
        <w:numPr>
          <w:ilvl w:val="0"/>
          <w:numId w:val="3"/>
        </w:numPr>
      </w:pPr>
      <w:bookmarkStart w:id="1" w:name="_Toc502738243"/>
      <w:r>
        <w:lastRenderedPageBreak/>
        <w:t>wtLin overview</w:t>
      </w:r>
      <w:bookmarkEnd w:id="1"/>
    </w:p>
    <w:p w14:paraId="0040D370" w14:textId="77777777" w:rsidR="00450C91" w:rsidRDefault="00D51213" w:rsidP="009A456D">
      <w:r>
        <w:t>wt</w:t>
      </w:r>
      <w:r w:rsidR="009C2E83">
        <w:t>Lin</w:t>
      </w:r>
      <w:r w:rsidR="009C2E83" w:rsidRPr="009C2E83">
        <w:t xml:space="preserve"> is a</w:t>
      </w:r>
      <w:r w:rsidR="00EC35CF">
        <w:t>n</w:t>
      </w:r>
      <w:r w:rsidR="009C2E83" w:rsidRPr="009C2E83">
        <w:t xml:space="preserve"> </w:t>
      </w:r>
      <w:r w:rsidR="00EC35CF">
        <w:t xml:space="preserve">internal </w:t>
      </w:r>
      <w:r w:rsidR="009C2E83" w:rsidRPr="009C2E83">
        <w:t>to</w:t>
      </w:r>
      <w:r w:rsidR="009C2E83">
        <w:t>ol for linear analysis</w:t>
      </w:r>
      <w:r w:rsidR="00EC35CF">
        <w:t xml:space="preserve"> of wind turbines</w:t>
      </w:r>
      <w:r w:rsidR="009C2E83">
        <w:t>. For example, the full load controller closed</w:t>
      </w:r>
      <w:r>
        <w:t xml:space="preserve"> loop dynamics can be analyzed.</w:t>
      </w:r>
      <w:r w:rsidR="00EC35CF">
        <w:t xml:space="preserve"> </w:t>
      </w:r>
    </w:p>
    <w:p w14:paraId="51FC2F00" w14:textId="77777777" w:rsidR="008D7D39" w:rsidRDefault="004742C6" w:rsidP="009A456D">
      <w:r>
        <w:t>The tool can be found in</w:t>
      </w:r>
      <w:r w:rsidR="008D7D39">
        <w:t xml:space="preserve"> the “wtLinPath”</w:t>
      </w:r>
      <w:r>
        <w:t xml:space="preserve"> below</w:t>
      </w:r>
      <w:r w:rsidR="008D7D39">
        <w:t xml:space="preserve">, where </w:t>
      </w:r>
      <w:r>
        <w:t>“</w:t>
      </w:r>
      <w:r w:rsidR="00EC35CF" w:rsidRPr="00EC35CF">
        <w:t>C:\</w:t>
      </w:r>
      <w:r w:rsidR="008D7D39">
        <w:t>repo\tsw</w:t>
      </w:r>
      <w:r>
        <w:t>”</w:t>
      </w:r>
      <w:r w:rsidR="00EC35CF">
        <w:t xml:space="preserve"> is you own TSW-repository, and thus it might have another name.</w:t>
      </w:r>
    </w:p>
    <w:p w14:paraId="52A3FF7F" w14:textId="77777777" w:rsidR="008D7D39" w:rsidRDefault="008D7D39" w:rsidP="009A456D">
      <w:r>
        <w:t xml:space="preserve"> </w:t>
      </w:r>
      <w:r w:rsidR="00EC35CF" w:rsidRPr="00EC35CF">
        <w:t>C:\</w:t>
      </w:r>
      <w:r>
        <w:t>repo</w:t>
      </w:r>
      <w:r w:rsidRPr="005A44EE">
        <w:t>\tsw</w:t>
      </w:r>
      <w:r>
        <w:t>\</w:t>
      </w:r>
      <w:r w:rsidRPr="005A44EE">
        <w:t>application\phTurbineCommon\Simulink\ControllerConfiguration</w:t>
      </w:r>
    </w:p>
    <w:p w14:paraId="788D93F5" w14:textId="77777777" w:rsidR="00450C91" w:rsidRDefault="009C2E83" w:rsidP="009A456D">
      <w:r>
        <w:t>A VTS setup can be used for generating a mat-file which acts as input to wtLin.</w:t>
      </w:r>
      <w:r w:rsidR="00450C91">
        <w:t xml:space="preserve"> The mat-file contains all </w:t>
      </w:r>
      <w:r w:rsidR="006F188D">
        <w:t xml:space="preserve">extracted </w:t>
      </w:r>
      <w:r w:rsidR="00450C91">
        <w:t>source parameters, but when imported by wtLin the pa</w:t>
      </w:r>
      <w:r w:rsidR="006119E2">
        <w:t>rameters change into wtLin parameters with new naming</w:t>
      </w:r>
      <w:r w:rsidR="00450C91">
        <w:t xml:space="preserve">. Afterwards linear parameters and systems can be derived. See </w:t>
      </w:r>
      <w:r w:rsidR="002F33E9">
        <w:t xml:space="preserve">the </w:t>
      </w:r>
      <w:r w:rsidR="006F188D">
        <w:t>figure below where shaded</w:t>
      </w:r>
      <w:r w:rsidR="00D51213">
        <w:t xml:space="preserve"> block are data and white blocks are functions.</w:t>
      </w:r>
    </w:p>
    <w:p w14:paraId="6A7222A0" w14:textId="77777777" w:rsidR="00D51213" w:rsidRDefault="00D51213" w:rsidP="009A456D"/>
    <w:p w14:paraId="37A74172" w14:textId="77777777" w:rsidR="00450C91" w:rsidRDefault="000146D9" w:rsidP="00D51213">
      <w:pPr>
        <w:jc w:val="center"/>
      </w:pPr>
      <w:r>
        <w:object w:dxaOrig="10933" w:dyaOrig="10945" w14:anchorId="65D3E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08pt" o:ole="">
            <v:imagedata r:id="rId9" o:title=""/>
          </v:shape>
          <o:OLEObject Type="Embed" ProgID="Visio.Drawing.15" ShapeID="_x0000_i1025" DrawAspect="Content" ObjectID="_1725797072" r:id="rId10"/>
        </w:object>
      </w:r>
    </w:p>
    <w:p w14:paraId="26868CC8" w14:textId="77777777" w:rsidR="002F33E9" w:rsidRDefault="002F33E9" w:rsidP="009A456D"/>
    <w:p w14:paraId="12D38A62" w14:textId="77777777" w:rsidR="00450C91" w:rsidRDefault="00D51213" w:rsidP="00D51213">
      <w:pPr>
        <w:pStyle w:val="ListParagraph"/>
        <w:numPr>
          <w:ilvl w:val="0"/>
          <w:numId w:val="6"/>
        </w:numPr>
      </w:pPr>
      <w:r w:rsidRPr="00D51213">
        <w:rPr>
          <w:b/>
        </w:rPr>
        <w:lastRenderedPageBreak/>
        <w:t>Get params:</w:t>
      </w:r>
      <w:r>
        <w:t xml:space="preserve"> A script is used for generating mat-file. The script uses parameter from </w:t>
      </w:r>
      <w:r w:rsidR="006F188D">
        <w:t>VTS master-file</w:t>
      </w:r>
      <w:r>
        <w:t>, part</w:t>
      </w:r>
      <w:r w:rsidR="006F188D">
        <w:t>s</w:t>
      </w:r>
      <w:r>
        <w:t xml:space="preserve"> files</w:t>
      </w:r>
      <w:r w:rsidR="006F188D">
        <w:t xml:space="preserve"> including controller</w:t>
      </w:r>
      <w:r>
        <w:t xml:space="preserve">, and an aero-file for the </w:t>
      </w:r>
      <w:r w:rsidR="006F188D">
        <w:t>turbine. In addition, other</w:t>
      </w:r>
      <w:r>
        <w:t xml:space="preserve"> parameters need to be found, for example DTD parameters must be found and entered manually.   </w:t>
      </w:r>
    </w:p>
    <w:p w14:paraId="58708E24" w14:textId="77777777" w:rsidR="00D51213" w:rsidRDefault="000146D9" w:rsidP="00D51213">
      <w:pPr>
        <w:pStyle w:val="ListParagraph"/>
        <w:numPr>
          <w:ilvl w:val="0"/>
          <w:numId w:val="6"/>
        </w:numPr>
      </w:pPr>
      <w:r w:rsidRPr="000146D9">
        <w:rPr>
          <w:b/>
        </w:rPr>
        <w:t>Import mat:</w:t>
      </w:r>
      <w:r w:rsidR="006F188D">
        <w:t xml:space="preserve"> A function within w</w:t>
      </w:r>
      <w:r>
        <w:t>tLin which maps parameters from the mat-file to wtLin “source” parameters, denoted gross parameters (gp).</w:t>
      </w:r>
    </w:p>
    <w:p w14:paraId="7109F249" w14:textId="77777777" w:rsidR="000146D9" w:rsidRDefault="000146D9" w:rsidP="00D51213">
      <w:pPr>
        <w:pStyle w:val="ListParagraph"/>
        <w:numPr>
          <w:ilvl w:val="0"/>
          <w:numId w:val="6"/>
        </w:numPr>
      </w:pPr>
      <w:r w:rsidRPr="000146D9">
        <w:rPr>
          <w:b/>
        </w:rPr>
        <w:t>Gross parameters:</w:t>
      </w:r>
      <w:r>
        <w:t xml:space="preserve"> Structure with all source parameters (gp).</w:t>
      </w:r>
    </w:p>
    <w:p w14:paraId="25A0DA59" w14:textId="77777777" w:rsidR="000146D9" w:rsidRDefault="000146D9" w:rsidP="00D51213">
      <w:pPr>
        <w:pStyle w:val="ListParagraph"/>
        <w:numPr>
          <w:ilvl w:val="0"/>
          <w:numId w:val="6"/>
        </w:numPr>
      </w:pPr>
      <w:r w:rsidRPr="000146D9">
        <w:rPr>
          <w:b/>
        </w:rPr>
        <w:t>Generate operating point:</w:t>
      </w:r>
      <w:r>
        <w:t xml:space="preserve"> Function for generating operating point values (op).</w:t>
      </w:r>
    </w:p>
    <w:p w14:paraId="26E55DAD" w14:textId="77777777" w:rsidR="000146D9" w:rsidRDefault="000146D9" w:rsidP="00D51213">
      <w:pPr>
        <w:pStyle w:val="ListParagraph"/>
        <w:numPr>
          <w:ilvl w:val="0"/>
          <w:numId w:val="6"/>
        </w:numPr>
      </w:pPr>
      <w:r w:rsidRPr="000146D9">
        <w:rPr>
          <w:b/>
        </w:rPr>
        <w:t>Operating point:</w:t>
      </w:r>
      <w:r>
        <w:t xml:space="preserve"> Structure with operating point values (op).</w:t>
      </w:r>
    </w:p>
    <w:p w14:paraId="48478B6A" w14:textId="77777777" w:rsidR="000146D9" w:rsidRDefault="000146D9" w:rsidP="00D51213">
      <w:pPr>
        <w:pStyle w:val="ListParagraph"/>
        <w:numPr>
          <w:ilvl w:val="0"/>
          <w:numId w:val="6"/>
        </w:numPr>
      </w:pPr>
      <w:r w:rsidRPr="0007662B">
        <w:rPr>
          <w:b/>
        </w:rPr>
        <w:t>Calc lin params:</w:t>
      </w:r>
      <w:r>
        <w:t xml:space="preserve"> Takes the operating point and the gross parameter and generating new parameters valid for that specific operating point. These parameters are called linear parameters (lp). A</w:t>
      </w:r>
      <w:r w:rsidR="0007662B">
        <w:t xml:space="preserve"> linear parameter could for exa</w:t>
      </w:r>
      <w:r>
        <w:t xml:space="preserve">mple be the effective FLC gain, </w:t>
      </w:r>
      <w:r w:rsidR="0007662B">
        <w:t>or it could be a sensitivity used in the aerodynamic models.</w:t>
      </w:r>
    </w:p>
    <w:p w14:paraId="7BBC4BFA" w14:textId="77777777" w:rsidR="000146D9" w:rsidRDefault="000146D9" w:rsidP="00D51213">
      <w:pPr>
        <w:pStyle w:val="ListParagraph"/>
        <w:numPr>
          <w:ilvl w:val="0"/>
          <w:numId w:val="6"/>
        </w:numPr>
      </w:pPr>
      <w:r w:rsidRPr="0007662B">
        <w:rPr>
          <w:b/>
        </w:rPr>
        <w:t>Lin params:</w:t>
      </w:r>
      <w:r w:rsidR="0007662B">
        <w:t xml:space="preserve"> Structure with all linear parameters (lp).</w:t>
      </w:r>
    </w:p>
    <w:p w14:paraId="01BBBA4C" w14:textId="77777777" w:rsidR="000146D9" w:rsidRDefault="000146D9" w:rsidP="00D51213">
      <w:pPr>
        <w:pStyle w:val="ListParagraph"/>
        <w:numPr>
          <w:ilvl w:val="0"/>
          <w:numId w:val="6"/>
        </w:numPr>
      </w:pPr>
      <w:r w:rsidRPr="0025438E">
        <w:rPr>
          <w:b/>
        </w:rPr>
        <w:t>Calc</w:t>
      </w:r>
      <w:r w:rsidR="0007662B" w:rsidRPr="0025438E">
        <w:rPr>
          <w:b/>
        </w:rPr>
        <w:t xml:space="preserve"> comp:</w:t>
      </w:r>
      <w:r w:rsidR="006F188D">
        <w:t xml:space="preserve"> This function takes all li</w:t>
      </w:r>
      <w:r w:rsidR="0007662B">
        <w:t>n</w:t>
      </w:r>
      <w:r w:rsidR="006F188D">
        <w:t>e</w:t>
      </w:r>
      <w:r w:rsidR="0007662B">
        <w:t xml:space="preserve">ar parameters and calculates all components. Components are linear dynamic systems like the generator, converter, pitch system, full load controller, and so on.  </w:t>
      </w:r>
    </w:p>
    <w:p w14:paraId="19E6AE7C" w14:textId="77777777" w:rsidR="000146D9" w:rsidRDefault="0007662B" w:rsidP="00F802AD">
      <w:pPr>
        <w:pStyle w:val="ListParagraph"/>
        <w:numPr>
          <w:ilvl w:val="0"/>
          <w:numId w:val="6"/>
        </w:numPr>
      </w:pPr>
      <w:r w:rsidRPr="0025438E">
        <w:rPr>
          <w:b/>
        </w:rPr>
        <w:t>Components:</w:t>
      </w:r>
      <w:r>
        <w:t xml:space="preserve"> Structure </w:t>
      </w:r>
      <w:r w:rsidR="008F53ED">
        <w:t xml:space="preserve">(comp) </w:t>
      </w:r>
      <w:r>
        <w:t xml:space="preserve">with </w:t>
      </w:r>
      <w:r w:rsidR="00F802AD">
        <w:t>dynamic systems. Each system is a transfer function or state space model, and each system has defined input and output names.</w:t>
      </w:r>
    </w:p>
    <w:p w14:paraId="41C0795B" w14:textId="77777777" w:rsidR="0007662B" w:rsidRDefault="0007662B" w:rsidP="00D51213">
      <w:pPr>
        <w:pStyle w:val="ListParagraph"/>
        <w:numPr>
          <w:ilvl w:val="0"/>
          <w:numId w:val="6"/>
        </w:numPr>
      </w:pPr>
      <w:r w:rsidRPr="0025438E">
        <w:rPr>
          <w:b/>
        </w:rPr>
        <w:t>Calc standard loops:</w:t>
      </w:r>
      <w:r w:rsidR="008F53ED">
        <w:t xml:space="preserve"> Some default systems are defined within wtLin. This function calculates these default systems.</w:t>
      </w:r>
    </w:p>
    <w:p w14:paraId="0FFC6C48" w14:textId="77777777" w:rsidR="0007662B" w:rsidRDefault="0007662B" w:rsidP="00D51213">
      <w:pPr>
        <w:pStyle w:val="ListParagraph"/>
        <w:numPr>
          <w:ilvl w:val="0"/>
          <w:numId w:val="6"/>
        </w:numPr>
      </w:pPr>
      <w:r w:rsidRPr="0025438E">
        <w:rPr>
          <w:b/>
        </w:rPr>
        <w:t>Standard dyn systems:</w:t>
      </w:r>
      <w:r w:rsidR="008F53ED">
        <w:t xml:space="preserve"> Structure (loop) with dynamic systems composed by connection of components. </w:t>
      </w:r>
    </w:p>
    <w:p w14:paraId="61D2BFED" w14:textId="77777777" w:rsidR="0007662B" w:rsidRDefault="0007662B" w:rsidP="00D51213">
      <w:pPr>
        <w:pStyle w:val="ListParagraph"/>
        <w:numPr>
          <w:ilvl w:val="0"/>
          <w:numId w:val="6"/>
        </w:numPr>
      </w:pPr>
      <w:r w:rsidRPr="0025438E">
        <w:rPr>
          <w:b/>
        </w:rPr>
        <w:t>Calc own loops:</w:t>
      </w:r>
      <w:r w:rsidR="008F53ED">
        <w:t xml:space="preserve"> It is possible to connect components (in comp-structure) by using the matlab function “connect” as each component has defined input and output names. In this way, open-loop and closed-loop system can be calculated. New system can even be made and included in the analysis.</w:t>
      </w:r>
    </w:p>
    <w:p w14:paraId="6D19C2A8" w14:textId="77777777" w:rsidR="0007662B" w:rsidRDefault="0007662B" w:rsidP="00D51213">
      <w:pPr>
        <w:pStyle w:val="ListParagraph"/>
        <w:numPr>
          <w:ilvl w:val="0"/>
          <w:numId w:val="6"/>
        </w:numPr>
      </w:pPr>
      <w:r w:rsidRPr="0025438E">
        <w:rPr>
          <w:b/>
        </w:rPr>
        <w:t>Own dyn systems:</w:t>
      </w:r>
      <w:r w:rsidR="008F53ED">
        <w:t xml:space="preserve"> Own dynamic system produced using the connect command.</w:t>
      </w:r>
    </w:p>
    <w:p w14:paraId="104DA5E3" w14:textId="77777777" w:rsidR="008D7D39" w:rsidRDefault="008D7D39" w:rsidP="009A456D"/>
    <w:p w14:paraId="0DE1BCE0" w14:textId="77777777" w:rsidR="008F53ED" w:rsidRDefault="00201736" w:rsidP="005D5842">
      <w:pPr>
        <w:pStyle w:val="Heading2"/>
      </w:pPr>
      <w:bookmarkStart w:id="2" w:name="_Toc502738244"/>
      <w:r>
        <w:t>How-to generate mat-file</w:t>
      </w:r>
      <w:bookmarkEnd w:id="2"/>
    </w:p>
    <w:p w14:paraId="281794D3" w14:textId="77777777" w:rsidR="008D7D39" w:rsidRDefault="004742C6" w:rsidP="008D7D39">
      <w:r>
        <w:t>In the following it is described</w:t>
      </w:r>
      <w:r w:rsidR="001F526E">
        <w:t>,</w:t>
      </w:r>
      <w:r>
        <w:t xml:space="preserve"> step-by-step</w:t>
      </w:r>
      <w:r w:rsidR="001F526E">
        <w:t>,</w:t>
      </w:r>
      <w:r>
        <w:t xml:space="preserve"> how-to generate a mat-file.</w:t>
      </w:r>
    </w:p>
    <w:p w14:paraId="2BB52604" w14:textId="77777777" w:rsidR="004742C6" w:rsidRDefault="004742C6" w:rsidP="008D7D39">
      <w:pPr>
        <w:pStyle w:val="ListParagraph"/>
        <w:numPr>
          <w:ilvl w:val="0"/>
          <w:numId w:val="5"/>
        </w:numPr>
        <w:spacing w:after="200" w:line="276" w:lineRule="auto"/>
      </w:pPr>
      <w:r>
        <w:t>Goto folder “wtLinPath”</w:t>
      </w:r>
    </w:p>
    <w:p w14:paraId="5F80263E" w14:textId="77777777" w:rsidR="008D7D39" w:rsidRDefault="004742C6" w:rsidP="004742C6">
      <w:pPr>
        <w:pStyle w:val="ListParagraph"/>
        <w:numPr>
          <w:ilvl w:val="0"/>
          <w:numId w:val="5"/>
        </w:numPr>
        <w:spacing w:after="200" w:line="276" w:lineRule="auto"/>
      </w:pPr>
      <w:r>
        <w:t>Copy template file “</w:t>
      </w:r>
      <w:r w:rsidRPr="004742C6">
        <w:t>wtLin_example_getParam_matVer0</w:t>
      </w:r>
      <w:r>
        <w:t>.m” to own work folder.</w:t>
      </w:r>
    </w:p>
    <w:p w14:paraId="5247FA9B" w14:textId="77777777" w:rsidR="004742C6" w:rsidRDefault="004742C6" w:rsidP="004742C6">
      <w:pPr>
        <w:pStyle w:val="ListParagraph"/>
        <w:numPr>
          <w:ilvl w:val="0"/>
          <w:numId w:val="5"/>
        </w:numPr>
        <w:spacing w:after="200" w:line="276" w:lineRule="auto"/>
      </w:pPr>
      <w:r>
        <w:t>Change name of file to fit turbine, for example to “wtLin_getParam_V126_Mk2A.m”.</w:t>
      </w:r>
    </w:p>
    <w:p w14:paraId="2E65DD3C" w14:textId="77777777" w:rsidR="004742C6" w:rsidRDefault="004742C6" w:rsidP="004742C6">
      <w:pPr>
        <w:pStyle w:val="ListParagraph"/>
        <w:numPr>
          <w:ilvl w:val="0"/>
          <w:numId w:val="5"/>
        </w:numPr>
        <w:spacing w:after="200" w:line="276" w:lineRule="auto"/>
      </w:pPr>
      <w:r>
        <w:t>Find a</w:t>
      </w:r>
      <w:r w:rsidR="002E60E6">
        <w:t xml:space="preserve"> VTS setup that you want to use. In theory, the wtLin version should </w:t>
      </w:r>
      <w:r w:rsidR="00E0652E">
        <w:t xml:space="preserve">be the </w:t>
      </w:r>
      <w:r w:rsidR="002E60E6">
        <w:t xml:space="preserve">same as the software version used in the VTS setup. So, the best approach would be to generate </w:t>
      </w:r>
      <w:r w:rsidR="00E0652E">
        <w:t xml:space="preserve">a </w:t>
      </w:r>
      <w:r w:rsidR="002E60E6">
        <w:t>new controller code from Simulink using the same repo as the wtLin version used. If this is not possible, or too cumbersome, try to see if it works anyway.</w:t>
      </w:r>
      <w:r w:rsidR="00E0652E">
        <w:t xml:space="preserve"> Problems usually only arise if names of core controller parameters have changed.</w:t>
      </w:r>
    </w:p>
    <w:p w14:paraId="14E500DF" w14:textId="77777777" w:rsidR="004742C6" w:rsidRDefault="004742C6" w:rsidP="004742C6">
      <w:pPr>
        <w:pStyle w:val="ListParagraph"/>
        <w:numPr>
          <w:ilvl w:val="0"/>
          <w:numId w:val="5"/>
        </w:numPr>
        <w:spacing w:after="200" w:line="276" w:lineRule="auto"/>
      </w:pPr>
      <w:r>
        <w:t>Modify each line in the script. Make sure parameters and paths are correct.</w:t>
      </w:r>
      <w:r w:rsidR="002E60E6">
        <w:t xml:space="preserve"> DTD parameters might be difficult to find, but you might trust settings provided in:</w:t>
      </w:r>
    </w:p>
    <w:p w14:paraId="305F15B9" w14:textId="77777777" w:rsidR="002E60E6" w:rsidRPr="00D24FFD" w:rsidRDefault="00D24FFD" w:rsidP="00D24FFD">
      <w:pPr>
        <w:pStyle w:val="ListParagraph"/>
        <w:numPr>
          <w:ilvl w:val="1"/>
          <w:numId w:val="5"/>
        </w:numPr>
        <w:spacing w:after="200" w:line="276" w:lineRule="auto"/>
      </w:pPr>
      <w:r w:rsidRPr="00D24FFD">
        <w:t>Y:\_Data\LAC\Control\ControlTools\Shared\wtLinExtra</w:t>
      </w:r>
      <w:r>
        <w:t>\</w:t>
      </w:r>
      <w:r w:rsidRPr="00D24FFD">
        <w:t>DTD_Relations.xlsx</w:t>
      </w:r>
    </w:p>
    <w:p w14:paraId="4AD12236" w14:textId="77777777" w:rsidR="00201736" w:rsidRDefault="002E60E6" w:rsidP="009A456D">
      <w:pPr>
        <w:pStyle w:val="ListParagraph"/>
        <w:numPr>
          <w:ilvl w:val="0"/>
          <w:numId w:val="5"/>
        </w:numPr>
        <w:spacing w:after="200" w:line="276" w:lineRule="auto"/>
      </w:pPr>
      <w:r>
        <w:t>Run the script. A mat-file should be generated (the name of the file is specified in the script).</w:t>
      </w:r>
    </w:p>
    <w:p w14:paraId="541A60CF" w14:textId="77777777" w:rsidR="002E60E6" w:rsidRDefault="002E60E6" w:rsidP="002E60E6">
      <w:pPr>
        <w:spacing w:after="200" w:line="276" w:lineRule="auto"/>
      </w:pPr>
    </w:p>
    <w:p w14:paraId="1300D452" w14:textId="77777777" w:rsidR="00201736" w:rsidRDefault="00201736" w:rsidP="005D5842">
      <w:pPr>
        <w:pStyle w:val="Heading2"/>
      </w:pPr>
      <w:bookmarkStart w:id="3" w:name="_Toc502738245"/>
      <w:r>
        <w:t>How-to perform analysis</w:t>
      </w:r>
      <w:bookmarkEnd w:id="3"/>
    </w:p>
    <w:p w14:paraId="21DE0F94" w14:textId="77777777" w:rsidR="00780A28" w:rsidRDefault="00780A28" w:rsidP="00780A28">
      <w:r>
        <w:t>I</w:t>
      </w:r>
      <w:r w:rsidR="001F526E">
        <w:t xml:space="preserve">n the following it is described, </w:t>
      </w:r>
      <w:r>
        <w:t>step-by-step</w:t>
      </w:r>
      <w:r w:rsidR="001F526E">
        <w:t xml:space="preserve">, how-to generate </w:t>
      </w:r>
      <w:r w:rsidR="000E33F7">
        <w:t xml:space="preserve">and plot </w:t>
      </w:r>
      <w:r w:rsidR="001F526E">
        <w:t>dynamic system</w:t>
      </w:r>
      <w:r w:rsidR="000E33F7">
        <w:t>s</w:t>
      </w:r>
      <w:r>
        <w:t>.</w:t>
      </w:r>
    </w:p>
    <w:p w14:paraId="5F0866AC" w14:textId="77777777" w:rsidR="00780A28" w:rsidRDefault="00780A28" w:rsidP="00780A28">
      <w:pPr>
        <w:pStyle w:val="ListParagraph"/>
        <w:numPr>
          <w:ilvl w:val="0"/>
          <w:numId w:val="5"/>
        </w:numPr>
        <w:spacing w:after="200" w:line="276" w:lineRule="auto"/>
      </w:pPr>
      <w:r>
        <w:t>Goto folder “wtLinPath”</w:t>
      </w:r>
    </w:p>
    <w:p w14:paraId="6057C061" w14:textId="77777777" w:rsidR="00780A28" w:rsidRDefault="00780A28" w:rsidP="001F526E">
      <w:pPr>
        <w:pStyle w:val="ListParagraph"/>
        <w:numPr>
          <w:ilvl w:val="0"/>
          <w:numId w:val="5"/>
        </w:numPr>
        <w:spacing w:after="200" w:line="276" w:lineRule="auto"/>
      </w:pPr>
      <w:r>
        <w:lastRenderedPageBreak/>
        <w:t>Copy template file “</w:t>
      </w:r>
      <w:r w:rsidR="001F526E" w:rsidRPr="001F526E">
        <w:t>wtLin_example_use.m</w:t>
      </w:r>
      <w:r>
        <w:t>” to own work folder.</w:t>
      </w:r>
    </w:p>
    <w:p w14:paraId="217C38A9" w14:textId="77777777" w:rsidR="00780A28" w:rsidRDefault="00780A28" w:rsidP="00780A28">
      <w:pPr>
        <w:pStyle w:val="ListParagraph"/>
        <w:numPr>
          <w:ilvl w:val="0"/>
          <w:numId w:val="5"/>
        </w:numPr>
        <w:spacing w:after="200" w:line="276" w:lineRule="auto"/>
      </w:pPr>
      <w:r>
        <w:t xml:space="preserve">Change name of file to fit </w:t>
      </w:r>
      <w:r w:rsidR="001F526E">
        <w:t>analysis</w:t>
      </w:r>
      <w:r>
        <w:t>, for example to “wtLin_</w:t>
      </w:r>
      <w:r w:rsidR="001F526E">
        <w:t>SoftTowers</w:t>
      </w:r>
      <w:r w:rsidR="0096480C">
        <w:t>_V126_Mk2A</w:t>
      </w:r>
      <w:r>
        <w:t>.m”.</w:t>
      </w:r>
    </w:p>
    <w:p w14:paraId="359662B1" w14:textId="77777777" w:rsidR="00196DB7" w:rsidRDefault="00780A28" w:rsidP="00780A28">
      <w:pPr>
        <w:pStyle w:val="ListParagraph"/>
        <w:numPr>
          <w:ilvl w:val="0"/>
          <w:numId w:val="5"/>
        </w:numPr>
        <w:spacing w:after="200" w:line="276" w:lineRule="auto"/>
      </w:pPr>
      <w:r>
        <w:t xml:space="preserve">Modify </w:t>
      </w:r>
      <w:r w:rsidR="00196DB7">
        <w:t>script to your needs.</w:t>
      </w:r>
    </w:p>
    <w:p w14:paraId="6554FC16" w14:textId="77777777" w:rsidR="00196DB7" w:rsidRDefault="00196DB7" w:rsidP="00196DB7">
      <w:pPr>
        <w:pStyle w:val="ListParagraph"/>
        <w:numPr>
          <w:ilvl w:val="1"/>
          <w:numId w:val="5"/>
        </w:numPr>
        <w:spacing w:after="200" w:line="276" w:lineRule="auto"/>
      </w:pPr>
      <w:r>
        <w:t>You need to select an operating point for each analysis (*).</w:t>
      </w:r>
    </w:p>
    <w:p w14:paraId="0857C564" w14:textId="77777777" w:rsidR="00196DB7" w:rsidRDefault="00DB6872" w:rsidP="00196DB7">
      <w:pPr>
        <w:pStyle w:val="ListParagraph"/>
        <w:numPr>
          <w:ilvl w:val="1"/>
          <w:numId w:val="5"/>
        </w:numPr>
        <w:spacing w:after="200" w:line="276" w:lineRule="auto"/>
      </w:pPr>
      <w:r>
        <w:t>Before each analysis any number of gross parameters (gp) can be changed (just remember to change back again after analysis).</w:t>
      </w:r>
    </w:p>
    <w:p w14:paraId="2A3C484C" w14:textId="77777777" w:rsidR="00DB6872" w:rsidRDefault="00DB6872" w:rsidP="00196DB7">
      <w:pPr>
        <w:pStyle w:val="ListParagraph"/>
        <w:numPr>
          <w:ilvl w:val="1"/>
          <w:numId w:val="5"/>
        </w:numPr>
        <w:spacing w:after="200" w:line="276" w:lineRule="auto"/>
      </w:pPr>
      <w:r>
        <w:t>Before calculating components linear parameters (lp) can be changed. This might be preferred to speed up execution time for wtLin, but usually gp’s are changed directly.</w:t>
      </w:r>
    </w:p>
    <w:p w14:paraId="65AE6393" w14:textId="77777777" w:rsidR="00DB6872" w:rsidRDefault="00DB6872" w:rsidP="00196DB7">
      <w:pPr>
        <w:pStyle w:val="ListParagraph"/>
        <w:numPr>
          <w:ilvl w:val="1"/>
          <w:numId w:val="5"/>
        </w:numPr>
        <w:spacing w:after="200" w:line="276" w:lineRule="auto"/>
      </w:pPr>
      <w:r>
        <w:t>You need to decide whether to use standard loops and own customized systems. Both method</w:t>
      </w:r>
      <w:r w:rsidR="000E33F7">
        <w:t>s</w:t>
      </w:r>
      <w:r>
        <w:t xml:space="preserve"> are included in the template. It is advised to use the own customized systems due to flexibility, though, the risk of errors is higher.</w:t>
      </w:r>
    </w:p>
    <w:p w14:paraId="6E2EE1AE" w14:textId="77777777" w:rsidR="00097F8E" w:rsidRDefault="000E33F7" w:rsidP="00196DB7">
      <w:pPr>
        <w:pStyle w:val="ListParagraph"/>
        <w:numPr>
          <w:ilvl w:val="1"/>
          <w:numId w:val="5"/>
        </w:numPr>
        <w:spacing w:after="200" w:line="276" w:lineRule="auto"/>
      </w:pPr>
      <w:r>
        <w:t>Several variants of dynamic systems can be calculated, simply by repeating the analysis.</w:t>
      </w:r>
    </w:p>
    <w:p w14:paraId="1794C3E7" w14:textId="77777777" w:rsidR="000E33F7" w:rsidRDefault="00097F8E" w:rsidP="00196DB7">
      <w:pPr>
        <w:pStyle w:val="ListParagraph"/>
        <w:numPr>
          <w:ilvl w:val="1"/>
          <w:numId w:val="5"/>
        </w:numPr>
        <w:spacing w:after="200" w:line="276" w:lineRule="auto"/>
      </w:pPr>
      <w:r>
        <w:t>Different turbines can also be compared by loading different mat-files before each analysis.</w:t>
      </w:r>
    </w:p>
    <w:p w14:paraId="412C39C7" w14:textId="77777777" w:rsidR="00DB6872" w:rsidRDefault="00DB6872" w:rsidP="00DB6872">
      <w:pPr>
        <w:pStyle w:val="ListParagraph"/>
        <w:numPr>
          <w:ilvl w:val="1"/>
          <w:numId w:val="5"/>
        </w:numPr>
        <w:spacing w:after="200" w:line="276" w:lineRule="auto"/>
      </w:pPr>
      <w:r>
        <w:t>Define plot functions for desired dynamic systems. For example, bode plots of closed loops systems.</w:t>
      </w:r>
    </w:p>
    <w:p w14:paraId="58B15E5C" w14:textId="77777777" w:rsidR="00780A28" w:rsidRDefault="00780A28" w:rsidP="00DD626F">
      <w:pPr>
        <w:pStyle w:val="ListParagraph"/>
        <w:numPr>
          <w:ilvl w:val="0"/>
          <w:numId w:val="5"/>
        </w:numPr>
        <w:spacing w:after="200" w:line="276" w:lineRule="auto"/>
      </w:pPr>
      <w:r>
        <w:t>Run the script.</w:t>
      </w:r>
    </w:p>
    <w:p w14:paraId="277DCBCF" w14:textId="77777777" w:rsidR="00196DB7" w:rsidRDefault="00196DB7" w:rsidP="00780A28">
      <w:pPr>
        <w:spacing w:after="200" w:line="276" w:lineRule="auto"/>
      </w:pPr>
      <w:r>
        <w:t>(*) Consisting of</w:t>
      </w:r>
    </w:p>
    <w:p w14:paraId="20009C9E" w14:textId="77777777" w:rsidR="00196DB7" w:rsidRDefault="00196DB7" w:rsidP="00196DB7">
      <w:pPr>
        <w:pStyle w:val="ListParagraph"/>
        <w:numPr>
          <w:ilvl w:val="0"/>
          <w:numId w:val="7"/>
        </w:numPr>
        <w:spacing w:after="200" w:line="276" w:lineRule="auto"/>
      </w:pPr>
      <w:r>
        <w:t>Select operating point (op)</w:t>
      </w:r>
    </w:p>
    <w:p w14:paraId="528519C3" w14:textId="77777777" w:rsidR="00196DB7" w:rsidRDefault="00196DB7" w:rsidP="00196DB7">
      <w:pPr>
        <w:pStyle w:val="ListParagraph"/>
        <w:numPr>
          <w:ilvl w:val="0"/>
          <w:numId w:val="7"/>
        </w:numPr>
        <w:spacing w:after="200" w:line="276" w:lineRule="auto"/>
      </w:pPr>
      <w:r>
        <w:t>Generate linear parameters (lp)</w:t>
      </w:r>
    </w:p>
    <w:p w14:paraId="573A28CD" w14:textId="77777777" w:rsidR="00196DB7" w:rsidRDefault="00196DB7" w:rsidP="00196DB7">
      <w:pPr>
        <w:pStyle w:val="ListParagraph"/>
        <w:numPr>
          <w:ilvl w:val="0"/>
          <w:numId w:val="7"/>
        </w:numPr>
        <w:spacing w:after="200" w:line="276" w:lineRule="auto"/>
      </w:pPr>
      <w:r>
        <w:t>Generate components (comp)</w:t>
      </w:r>
    </w:p>
    <w:p w14:paraId="6D3C2DF1" w14:textId="77777777" w:rsidR="00196DB7" w:rsidRDefault="00196DB7" w:rsidP="00196DB7">
      <w:pPr>
        <w:pStyle w:val="ListParagraph"/>
        <w:numPr>
          <w:ilvl w:val="0"/>
          <w:numId w:val="7"/>
        </w:numPr>
        <w:spacing w:after="200" w:line="276" w:lineRule="auto"/>
      </w:pPr>
      <w:r>
        <w:t>Generate system, either standard systems (loop) and own systems.</w:t>
      </w:r>
    </w:p>
    <w:p w14:paraId="38BB5EDA" w14:textId="77777777" w:rsidR="00201736" w:rsidRDefault="00201736" w:rsidP="009A456D"/>
    <w:p w14:paraId="0732A50B" w14:textId="77777777" w:rsidR="00201736" w:rsidRDefault="00201736" w:rsidP="005D5842">
      <w:pPr>
        <w:pStyle w:val="Heading2"/>
      </w:pPr>
      <w:bookmarkStart w:id="4" w:name="_Toc502738246"/>
      <w:r>
        <w:t>How-to perform parameter sweeps</w:t>
      </w:r>
      <w:bookmarkEnd w:id="4"/>
    </w:p>
    <w:p w14:paraId="3CF2544A" w14:textId="77777777" w:rsidR="000E33F7" w:rsidRDefault="000E33F7" w:rsidP="000E33F7">
      <w:r>
        <w:t>In the following it is described, step-by-step, how-to perform a parameter sweep. Notice, this way of handling wtLin is less flexible as the default method described above.</w:t>
      </w:r>
    </w:p>
    <w:p w14:paraId="379864B0" w14:textId="77777777" w:rsidR="000E33F7" w:rsidRDefault="000E33F7" w:rsidP="000E33F7">
      <w:pPr>
        <w:pStyle w:val="ListParagraph"/>
        <w:numPr>
          <w:ilvl w:val="0"/>
          <w:numId w:val="5"/>
        </w:numPr>
        <w:spacing w:after="200" w:line="276" w:lineRule="auto"/>
      </w:pPr>
      <w:r>
        <w:t>Goto folder “wtLinPath”</w:t>
      </w:r>
    </w:p>
    <w:p w14:paraId="6C5B8A8D" w14:textId="77777777" w:rsidR="000E33F7" w:rsidRDefault="000E33F7" w:rsidP="00FF4A1D">
      <w:pPr>
        <w:pStyle w:val="ListParagraph"/>
        <w:numPr>
          <w:ilvl w:val="0"/>
          <w:numId w:val="5"/>
        </w:numPr>
        <w:spacing w:after="200" w:line="276" w:lineRule="auto"/>
      </w:pPr>
      <w:r>
        <w:t>Copy template file “</w:t>
      </w:r>
      <w:r w:rsidR="00FF4A1D" w:rsidRPr="00FF4A1D">
        <w:t>wtLin_example_paramStudy.m</w:t>
      </w:r>
      <w:r>
        <w:t>” to own work folder.</w:t>
      </w:r>
    </w:p>
    <w:p w14:paraId="0EDF4287" w14:textId="77777777" w:rsidR="000E33F7" w:rsidRDefault="000E33F7" w:rsidP="000E33F7">
      <w:pPr>
        <w:pStyle w:val="ListParagraph"/>
        <w:numPr>
          <w:ilvl w:val="0"/>
          <w:numId w:val="5"/>
        </w:numPr>
        <w:spacing w:after="200" w:line="276" w:lineRule="auto"/>
      </w:pPr>
      <w:r>
        <w:t>Change name of file to fit analysis, for example to “wtLin_</w:t>
      </w:r>
      <w:r w:rsidR="00FF4A1D">
        <w:t>sweepKpFLC</w:t>
      </w:r>
      <w:r w:rsidR="0096480C">
        <w:t>_V126_Mk2A</w:t>
      </w:r>
      <w:r>
        <w:t>.m”.</w:t>
      </w:r>
    </w:p>
    <w:p w14:paraId="2607FFE6" w14:textId="77777777" w:rsidR="0096480C" w:rsidRDefault="0096480C" w:rsidP="000E33F7">
      <w:pPr>
        <w:pStyle w:val="ListParagraph"/>
        <w:numPr>
          <w:ilvl w:val="0"/>
          <w:numId w:val="5"/>
        </w:numPr>
        <w:spacing w:after="200" w:line="276" w:lineRule="auto"/>
      </w:pPr>
      <w:r>
        <w:t>Read help text for function.</w:t>
      </w:r>
    </w:p>
    <w:p w14:paraId="1BF0DFA4" w14:textId="77777777" w:rsidR="000E33F7" w:rsidRDefault="000E33F7" w:rsidP="000E33F7">
      <w:pPr>
        <w:pStyle w:val="ListParagraph"/>
        <w:numPr>
          <w:ilvl w:val="0"/>
          <w:numId w:val="5"/>
        </w:numPr>
        <w:spacing w:after="200" w:line="276" w:lineRule="auto"/>
      </w:pPr>
      <w:r>
        <w:t>Modify script to your needs.</w:t>
      </w:r>
    </w:p>
    <w:p w14:paraId="02C05C31" w14:textId="77777777" w:rsidR="00201736" w:rsidRDefault="000E33F7" w:rsidP="0096480C">
      <w:pPr>
        <w:pStyle w:val="ListParagraph"/>
        <w:numPr>
          <w:ilvl w:val="0"/>
          <w:numId w:val="5"/>
        </w:numPr>
        <w:spacing w:after="200" w:line="276" w:lineRule="auto"/>
      </w:pPr>
      <w:r>
        <w:t>Run the script.</w:t>
      </w:r>
    </w:p>
    <w:p w14:paraId="289D6D76" w14:textId="77777777" w:rsidR="009C2E83" w:rsidRPr="00C821DE" w:rsidRDefault="009C2E83" w:rsidP="007B6673"/>
    <w:p w14:paraId="3A7D2169" w14:textId="77777777" w:rsidR="00C63EF4" w:rsidRDefault="00275AA2" w:rsidP="00AF55D7">
      <w:pPr>
        <w:pStyle w:val="Heading1"/>
        <w:pageBreakBefore/>
        <w:ind w:left="431" w:hanging="431"/>
      </w:pPr>
      <w:bookmarkStart w:id="5" w:name="_Toc502738247"/>
      <w:r>
        <w:lastRenderedPageBreak/>
        <w:t>C</w:t>
      </w:r>
      <w:r w:rsidR="00EF5C38">
        <w:t>omponents</w:t>
      </w:r>
      <w:r w:rsidR="00685D2A">
        <w:t xml:space="preserve"> overview</w:t>
      </w:r>
      <w:bookmarkEnd w:id="5"/>
    </w:p>
    <w:p w14:paraId="6D7785F2" w14:textId="77777777" w:rsidR="00275AA2" w:rsidRDefault="00275AA2" w:rsidP="00275AA2">
      <w:r>
        <w:t>The system to be analyzed is composed by components which are connected by Matlab’s “connect”-function. A quick overview of components is given in the table below.</w:t>
      </w:r>
      <w:r w:rsidR="000C6246">
        <w:t xml:space="preserve"> Some components are different versions of the same system, and thus, onl</w:t>
      </w:r>
      <w:r w:rsidR="00D24FFD">
        <w:t>y one of those can be selected, i.e. each output name must be unique.</w:t>
      </w:r>
    </w:p>
    <w:p w14:paraId="1D5A75B9" w14:textId="77777777" w:rsidR="00275AA2" w:rsidRDefault="00275AA2" w:rsidP="00275AA2"/>
    <w:tbl>
      <w:tblPr>
        <w:tblStyle w:val="TableGrid"/>
        <w:tblW w:w="5000" w:type="pct"/>
        <w:tblLook w:val="04A0" w:firstRow="1" w:lastRow="0" w:firstColumn="1" w:lastColumn="0" w:noHBand="0" w:noVBand="1"/>
      </w:tblPr>
      <w:tblGrid>
        <w:gridCol w:w="4469"/>
        <w:gridCol w:w="2251"/>
        <w:gridCol w:w="2102"/>
        <w:gridCol w:w="1968"/>
      </w:tblGrid>
      <w:tr w:rsidR="00275AA2" w14:paraId="08BE87FC" w14:textId="77777777" w:rsidTr="00463B0B">
        <w:tc>
          <w:tcPr>
            <w:tcW w:w="2071" w:type="pct"/>
            <w:shd w:val="clear" w:color="auto" w:fill="D9D9D9" w:themeFill="background1" w:themeFillShade="D9"/>
          </w:tcPr>
          <w:p w14:paraId="326307C2" w14:textId="77777777" w:rsidR="00275AA2" w:rsidRPr="00955415" w:rsidRDefault="00275AA2" w:rsidP="00275AA2">
            <w:pPr>
              <w:rPr>
                <w:b/>
              </w:rPr>
            </w:pPr>
            <w:r w:rsidRPr="00955415">
              <w:rPr>
                <w:b/>
              </w:rPr>
              <w:t>Description</w:t>
            </w:r>
          </w:p>
        </w:tc>
        <w:tc>
          <w:tcPr>
            <w:tcW w:w="1043" w:type="pct"/>
            <w:shd w:val="clear" w:color="auto" w:fill="D9D9D9" w:themeFill="background1" w:themeFillShade="D9"/>
          </w:tcPr>
          <w:p w14:paraId="1C2D773E" w14:textId="77777777" w:rsidR="00275AA2" w:rsidRPr="00955415" w:rsidRDefault="00275AA2" w:rsidP="00275AA2">
            <w:pPr>
              <w:rPr>
                <w:b/>
              </w:rPr>
            </w:pPr>
            <w:r w:rsidRPr="00955415">
              <w:rPr>
                <w:b/>
              </w:rPr>
              <w:t>Name</w:t>
            </w:r>
          </w:p>
        </w:tc>
        <w:tc>
          <w:tcPr>
            <w:tcW w:w="974" w:type="pct"/>
            <w:shd w:val="clear" w:color="auto" w:fill="D9D9D9" w:themeFill="background1" w:themeFillShade="D9"/>
          </w:tcPr>
          <w:p w14:paraId="1744503B" w14:textId="77777777" w:rsidR="00275AA2" w:rsidRPr="00955415" w:rsidRDefault="00275AA2" w:rsidP="00275AA2">
            <w:pPr>
              <w:rPr>
                <w:b/>
              </w:rPr>
            </w:pPr>
            <w:r w:rsidRPr="00955415">
              <w:rPr>
                <w:b/>
              </w:rPr>
              <w:t>Inputs</w:t>
            </w:r>
          </w:p>
        </w:tc>
        <w:tc>
          <w:tcPr>
            <w:tcW w:w="912" w:type="pct"/>
            <w:shd w:val="clear" w:color="auto" w:fill="D9D9D9" w:themeFill="background1" w:themeFillShade="D9"/>
          </w:tcPr>
          <w:p w14:paraId="32C69E95" w14:textId="77777777" w:rsidR="00275AA2" w:rsidRPr="00955415" w:rsidRDefault="00275AA2" w:rsidP="00275AA2">
            <w:pPr>
              <w:rPr>
                <w:b/>
              </w:rPr>
            </w:pPr>
            <w:r w:rsidRPr="00955415">
              <w:rPr>
                <w:b/>
              </w:rPr>
              <w:t>Outputs</w:t>
            </w:r>
          </w:p>
        </w:tc>
      </w:tr>
      <w:tr w:rsidR="00275AA2" w14:paraId="351B40A5" w14:textId="77777777" w:rsidTr="00463B0B">
        <w:tc>
          <w:tcPr>
            <w:tcW w:w="2071" w:type="pct"/>
          </w:tcPr>
          <w:p w14:paraId="10737776" w14:textId="77777777" w:rsidR="00275AA2" w:rsidRDefault="00275AA2" w:rsidP="00275AA2">
            <w:r>
              <w:t>Band stop filters in SP on measured generator speed.</w:t>
            </w:r>
          </w:p>
        </w:tc>
        <w:tc>
          <w:tcPr>
            <w:tcW w:w="1043" w:type="pct"/>
          </w:tcPr>
          <w:p w14:paraId="38BAA416" w14:textId="77777777" w:rsidR="00275AA2" w:rsidRDefault="00275AA2" w:rsidP="00275AA2">
            <w:r>
              <w:t xml:space="preserve"> FBfilt</w:t>
            </w:r>
          </w:p>
        </w:tc>
        <w:tc>
          <w:tcPr>
            <w:tcW w:w="974" w:type="pct"/>
          </w:tcPr>
          <w:p w14:paraId="6B35BF00" w14:textId="77777777" w:rsidR="00275AA2" w:rsidRDefault="00AC0636" w:rsidP="00275AA2">
            <w:pPr>
              <w:pStyle w:val="ListParagraph"/>
              <w:ind w:left="0"/>
            </w:pPr>
            <w:r>
              <w:t xml:space="preserve"> </w:t>
            </w:r>
            <w:r w:rsidR="00275AA2">
              <w:t>w</w:t>
            </w:r>
          </w:p>
        </w:tc>
        <w:tc>
          <w:tcPr>
            <w:tcW w:w="912" w:type="pct"/>
          </w:tcPr>
          <w:p w14:paraId="07ED4922" w14:textId="77777777" w:rsidR="00275AA2" w:rsidRDefault="00AC0636" w:rsidP="00275AA2">
            <w:r>
              <w:t xml:space="preserve"> </w:t>
            </w:r>
            <w:r w:rsidR="00275AA2">
              <w:t>wFilt</w:t>
            </w:r>
          </w:p>
        </w:tc>
      </w:tr>
      <w:tr w:rsidR="00275AA2" w14:paraId="33176F5F" w14:textId="77777777" w:rsidTr="00463B0B">
        <w:tc>
          <w:tcPr>
            <w:tcW w:w="2071" w:type="pct"/>
          </w:tcPr>
          <w:p w14:paraId="718BC29F" w14:textId="77777777" w:rsidR="00275AA2" w:rsidRDefault="00275AA2" w:rsidP="00275AA2">
            <w:r>
              <w:t>Band stop filters in SP on measured generator speed. Discrete 10Hz version.</w:t>
            </w:r>
          </w:p>
        </w:tc>
        <w:tc>
          <w:tcPr>
            <w:tcW w:w="1043" w:type="pct"/>
          </w:tcPr>
          <w:p w14:paraId="19B62EF2" w14:textId="77777777" w:rsidR="00275AA2" w:rsidRDefault="00275AA2" w:rsidP="00275AA2">
            <w:r>
              <w:t xml:space="preserve"> FBfiltd10Hz</w:t>
            </w:r>
          </w:p>
        </w:tc>
        <w:tc>
          <w:tcPr>
            <w:tcW w:w="974" w:type="pct"/>
          </w:tcPr>
          <w:p w14:paraId="7D33C404" w14:textId="77777777" w:rsidR="00275AA2" w:rsidRDefault="00AC0636" w:rsidP="00275AA2">
            <w:pPr>
              <w:pStyle w:val="ListParagraph"/>
              <w:ind w:left="0"/>
            </w:pPr>
            <w:r>
              <w:t xml:space="preserve"> </w:t>
            </w:r>
            <w:r w:rsidR="00275AA2">
              <w:t>w</w:t>
            </w:r>
          </w:p>
        </w:tc>
        <w:tc>
          <w:tcPr>
            <w:tcW w:w="912" w:type="pct"/>
          </w:tcPr>
          <w:p w14:paraId="45F3BFF2" w14:textId="77777777" w:rsidR="00275AA2" w:rsidRDefault="00AC0636" w:rsidP="00275AA2">
            <w:r>
              <w:t xml:space="preserve"> </w:t>
            </w:r>
            <w:r w:rsidR="00275AA2">
              <w:t>wFilt</w:t>
            </w:r>
          </w:p>
        </w:tc>
      </w:tr>
      <w:tr w:rsidR="00275AA2" w14:paraId="542D4163" w14:textId="77777777" w:rsidTr="00463B0B">
        <w:tc>
          <w:tcPr>
            <w:tcW w:w="2071" w:type="pct"/>
          </w:tcPr>
          <w:p w14:paraId="25185BCA" w14:textId="77777777" w:rsidR="00275AA2" w:rsidRDefault="00275AA2" w:rsidP="00275AA2">
            <w:r>
              <w:t>Full Load Controller</w:t>
            </w:r>
          </w:p>
        </w:tc>
        <w:tc>
          <w:tcPr>
            <w:tcW w:w="1043" w:type="pct"/>
          </w:tcPr>
          <w:p w14:paraId="32862AC7" w14:textId="77777777" w:rsidR="00275AA2" w:rsidRDefault="00275AA2" w:rsidP="00275AA2">
            <w:r>
              <w:t xml:space="preserve"> FLC</w:t>
            </w:r>
          </w:p>
        </w:tc>
        <w:tc>
          <w:tcPr>
            <w:tcW w:w="974" w:type="pct"/>
          </w:tcPr>
          <w:p w14:paraId="6023D854" w14:textId="77777777" w:rsidR="00275AA2" w:rsidRDefault="00AC0636" w:rsidP="00275AA2">
            <w:pPr>
              <w:pStyle w:val="ListParagraph"/>
              <w:ind w:left="0"/>
            </w:pPr>
            <w:r>
              <w:t xml:space="preserve"> </w:t>
            </w:r>
            <w:r w:rsidR="00275AA2">
              <w:t>e</w:t>
            </w:r>
          </w:p>
        </w:tc>
        <w:tc>
          <w:tcPr>
            <w:tcW w:w="912" w:type="pct"/>
          </w:tcPr>
          <w:p w14:paraId="5A2EE5A8" w14:textId="77777777" w:rsidR="00275AA2" w:rsidRDefault="00AC0636" w:rsidP="00275AA2">
            <w:r>
              <w:t xml:space="preserve"> </w:t>
            </w:r>
            <w:r w:rsidR="00275AA2">
              <w:t>thRef</w:t>
            </w:r>
          </w:p>
        </w:tc>
      </w:tr>
      <w:tr w:rsidR="00275AA2" w14:paraId="6BCEC061" w14:textId="77777777" w:rsidTr="00463B0B">
        <w:tc>
          <w:tcPr>
            <w:tcW w:w="2071" w:type="pct"/>
          </w:tcPr>
          <w:p w14:paraId="67324742" w14:textId="77777777" w:rsidR="00275AA2" w:rsidRDefault="00275AA2" w:rsidP="00275AA2">
            <w:r>
              <w:t>Fore Aft Tower Damp</w:t>
            </w:r>
          </w:p>
        </w:tc>
        <w:tc>
          <w:tcPr>
            <w:tcW w:w="1043" w:type="pct"/>
          </w:tcPr>
          <w:p w14:paraId="0EE49615" w14:textId="77777777" w:rsidR="00275AA2" w:rsidRDefault="00275AA2" w:rsidP="00275AA2">
            <w:r>
              <w:t xml:space="preserve"> FATD</w:t>
            </w:r>
          </w:p>
        </w:tc>
        <w:tc>
          <w:tcPr>
            <w:tcW w:w="974" w:type="pct"/>
          </w:tcPr>
          <w:p w14:paraId="725E54B4" w14:textId="77777777" w:rsidR="00275AA2" w:rsidRDefault="00AC0636" w:rsidP="00275AA2">
            <w:r>
              <w:t xml:space="preserve"> </w:t>
            </w:r>
            <w:r w:rsidR="00275AA2">
              <w:t>py</w:t>
            </w:r>
          </w:p>
          <w:p w14:paraId="27E47C9F" w14:textId="77777777" w:rsidR="00275AA2" w:rsidRDefault="00AC0636" w:rsidP="00275AA2">
            <w:r>
              <w:t xml:space="preserve"> </w:t>
            </w:r>
            <w:r w:rsidR="00275AA2">
              <w:t>vy</w:t>
            </w:r>
          </w:p>
        </w:tc>
        <w:tc>
          <w:tcPr>
            <w:tcW w:w="912" w:type="pct"/>
          </w:tcPr>
          <w:p w14:paraId="038DA3BA" w14:textId="77777777" w:rsidR="00275AA2" w:rsidRDefault="00AC0636" w:rsidP="00275AA2">
            <w:r>
              <w:t xml:space="preserve"> </w:t>
            </w:r>
            <w:r w:rsidR="00275AA2">
              <w:t>thFatd</w:t>
            </w:r>
          </w:p>
        </w:tc>
      </w:tr>
      <w:tr w:rsidR="00275AA2" w14:paraId="5E60D546" w14:textId="77777777" w:rsidTr="00463B0B">
        <w:tc>
          <w:tcPr>
            <w:tcW w:w="2071" w:type="pct"/>
          </w:tcPr>
          <w:p w14:paraId="75B730B6" w14:textId="77777777" w:rsidR="00275AA2" w:rsidRDefault="00275AA2" w:rsidP="00275AA2">
            <w:r>
              <w:t>Partial Load Controller</w:t>
            </w:r>
          </w:p>
        </w:tc>
        <w:tc>
          <w:tcPr>
            <w:tcW w:w="1043" w:type="pct"/>
          </w:tcPr>
          <w:p w14:paraId="0FD4B07A" w14:textId="77777777" w:rsidR="00275AA2" w:rsidRDefault="00275AA2" w:rsidP="00275AA2">
            <w:r>
              <w:t xml:space="preserve"> PLC</w:t>
            </w:r>
          </w:p>
        </w:tc>
        <w:tc>
          <w:tcPr>
            <w:tcW w:w="974" w:type="pct"/>
          </w:tcPr>
          <w:p w14:paraId="6D83039F" w14:textId="77777777" w:rsidR="00275AA2" w:rsidRDefault="00AC0636" w:rsidP="00275AA2">
            <w:r>
              <w:t xml:space="preserve"> </w:t>
            </w:r>
            <w:r w:rsidR="00275AA2">
              <w:t>e</w:t>
            </w:r>
          </w:p>
        </w:tc>
        <w:tc>
          <w:tcPr>
            <w:tcW w:w="912" w:type="pct"/>
          </w:tcPr>
          <w:p w14:paraId="562ED9A8" w14:textId="77777777" w:rsidR="00275AA2" w:rsidRDefault="00AC0636" w:rsidP="00275AA2">
            <w:r>
              <w:t xml:space="preserve"> </w:t>
            </w:r>
            <w:r w:rsidR="00275AA2">
              <w:t>Pref</w:t>
            </w:r>
          </w:p>
        </w:tc>
      </w:tr>
      <w:tr w:rsidR="00275AA2" w14:paraId="35A6A36E" w14:textId="77777777" w:rsidTr="00463B0B">
        <w:tc>
          <w:tcPr>
            <w:tcW w:w="2071" w:type="pct"/>
          </w:tcPr>
          <w:p w14:paraId="43E2D710" w14:textId="77777777" w:rsidR="00275AA2" w:rsidRDefault="00275AA2" w:rsidP="00275AA2">
            <w:r>
              <w:t>Pitch controller</w:t>
            </w:r>
          </w:p>
        </w:tc>
        <w:tc>
          <w:tcPr>
            <w:tcW w:w="1043" w:type="pct"/>
          </w:tcPr>
          <w:p w14:paraId="70616B95" w14:textId="77777777" w:rsidR="00275AA2" w:rsidRDefault="00275AA2" w:rsidP="00275AA2">
            <w:r>
              <w:t xml:space="preserve"> pit</w:t>
            </w:r>
          </w:p>
        </w:tc>
        <w:tc>
          <w:tcPr>
            <w:tcW w:w="974" w:type="pct"/>
          </w:tcPr>
          <w:p w14:paraId="64692D1C" w14:textId="77777777" w:rsidR="00275AA2" w:rsidRDefault="00AC0636" w:rsidP="00275AA2">
            <w:r>
              <w:t xml:space="preserve"> </w:t>
            </w:r>
            <w:r w:rsidR="00275AA2">
              <w:t>thRef</w:t>
            </w:r>
          </w:p>
          <w:p w14:paraId="31F48049" w14:textId="77777777" w:rsidR="00275AA2" w:rsidRDefault="00AC0636" w:rsidP="00275AA2">
            <w:r>
              <w:t xml:space="preserve"> </w:t>
            </w:r>
            <w:r w:rsidR="00275AA2">
              <w:t>thFatd</w:t>
            </w:r>
          </w:p>
        </w:tc>
        <w:tc>
          <w:tcPr>
            <w:tcW w:w="912" w:type="pct"/>
          </w:tcPr>
          <w:p w14:paraId="0BEA46B1" w14:textId="77777777" w:rsidR="00275AA2" w:rsidRDefault="00AC0636" w:rsidP="00275AA2">
            <w:r>
              <w:t xml:space="preserve"> </w:t>
            </w:r>
            <w:r w:rsidR="00275AA2">
              <w:t>th</w:t>
            </w:r>
          </w:p>
        </w:tc>
      </w:tr>
      <w:tr w:rsidR="00275AA2" w14:paraId="2D1D71AB" w14:textId="77777777" w:rsidTr="00463B0B">
        <w:tc>
          <w:tcPr>
            <w:tcW w:w="2071" w:type="pct"/>
          </w:tcPr>
          <w:p w14:paraId="54D89677" w14:textId="77777777" w:rsidR="00275AA2" w:rsidRDefault="00275AA2" w:rsidP="00275AA2">
            <w:r>
              <w:t>Pitch direct feed-through</w:t>
            </w:r>
          </w:p>
        </w:tc>
        <w:tc>
          <w:tcPr>
            <w:tcW w:w="1043" w:type="pct"/>
          </w:tcPr>
          <w:p w14:paraId="14113577" w14:textId="77777777" w:rsidR="00275AA2" w:rsidRDefault="00275AA2" w:rsidP="00275AA2">
            <w:r>
              <w:t xml:space="preserve"> pitUn</w:t>
            </w:r>
          </w:p>
        </w:tc>
        <w:tc>
          <w:tcPr>
            <w:tcW w:w="974" w:type="pct"/>
          </w:tcPr>
          <w:p w14:paraId="733CCEB9" w14:textId="77777777" w:rsidR="00275AA2" w:rsidRDefault="00AC0636" w:rsidP="00275AA2">
            <w:r>
              <w:t xml:space="preserve"> </w:t>
            </w:r>
            <w:r w:rsidR="00275AA2">
              <w:t>thRef</w:t>
            </w:r>
          </w:p>
          <w:p w14:paraId="7ED38DC2" w14:textId="77777777" w:rsidR="00275AA2" w:rsidRDefault="00AC0636" w:rsidP="00275AA2">
            <w:r>
              <w:t xml:space="preserve"> </w:t>
            </w:r>
            <w:r w:rsidR="00275AA2">
              <w:t>thFatd</w:t>
            </w:r>
          </w:p>
        </w:tc>
        <w:tc>
          <w:tcPr>
            <w:tcW w:w="912" w:type="pct"/>
          </w:tcPr>
          <w:p w14:paraId="14F243BD" w14:textId="77777777" w:rsidR="00275AA2" w:rsidRDefault="00AC0636" w:rsidP="00275AA2">
            <w:r>
              <w:t xml:space="preserve"> </w:t>
            </w:r>
            <w:r w:rsidR="00275AA2">
              <w:t>th</w:t>
            </w:r>
          </w:p>
        </w:tc>
      </w:tr>
      <w:tr w:rsidR="00275AA2" w14:paraId="602E7EC5" w14:textId="77777777" w:rsidTr="00463B0B">
        <w:tc>
          <w:tcPr>
            <w:tcW w:w="2071" w:type="pct"/>
          </w:tcPr>
          <w:p w14:paraId="5D9E75F3" w14:textId="77777777" w:rsidR="00275AA2" w:rsidRDefault="00275AA2" w:rsidP="00275AA2">
            <w:r>
              <w:t>Converter</w:t>
            </w:r>
          </w:p>
        </w:tc>
        <w:tc>
          <w:tcPr>
            <w:tcW w:w="1043" w:type="pct"/>
          </w:tcPr>
          <w:p w14:paraId="231FDA66" w14:textId="77777777" w:rsidR="00275AA2" w:rsidRDefault="00275AA2" w:rsidP="00275AA2">
            <w:r>
              <w:t xml:space="preserve"> cnv</w:t>
            </w:r>
          </w:p>
        </w:tc>
        <w:tc>
          <w:tcPr>
            <w:tcW w:w="974" w:type="pct"/>
          </w:tcPr>
          <w:p w14:paraId="180A3CD8" w14:textId="77777777" w:rsidR="00275AA2" w:rsidRDefault="00AC0636" w:rsidP="00275AA2">
            <w:r>
              <w:t xml:space="preserve"> </w:t>
            </w:r>
            <w:r w:rsidR="00275AA2">
              <w:t>Pref</w:t>
            </w:r>
          </w:p>
        </w:tc>
        <w:tc>
          <w:tcPr>
            <w:tcW w:w="912" w:type="pct"/>
          </w:tcPr>
          <w:p w14:paraId="5BCCF060" w14:textId="77777777" w:rsidR="00275AA2" w:rsidRDefault="00AC0636" w:rsidP="00275AA2">
            <w:r>
              <w:t xml:space="preserve"> </w:t>
            </w:r>
            <w:r w:rsidR="00275AA2">
              <w:t>Pconv</w:t>
            </w:r>
          </w:p>
        </w:tc>
      </w:tr>
      <w:tr w:rsidR="00275AA2" w14:paraId="6060CEA8" w14:textId="77777777" w:rsidTr="00463B0B">
        <w:tc>
          <w:tcPr>
            <w:tcW w:w="2071" w:type="pct"/>
          </w:tcPr>
          <w:p w14:paraId="72C23AFB" w14:textId="77777777" w:rsidR="00275AA2" w:rsidRDefault="00275AA2" w:rsidP="00275AA2">
            <w:r>
              <w:t>Converter direct feed-through</w:t>
            </w:r>
          </w:p>
        </w:tc>
        <w:tc>
          <w:tcPr>
            <w:tcW w:w="1043" w:type="pct"/>
          </w:tcPr>
          <w:p w14:paraId="205DB336" w14:textId="77777777" w:rsidR="00275AA2" w:rsidRDefault="00275AA2" w:rsidP="00275AA2">
            <w:r>
              <w:t xml:space="preserve"> cnvUn</w:t>
            </w:r>
          </w:p>
        </w:tc>
        <w:tc>
          <w:tcPr>
            <w:tcW w:w="974" w:type="pct"/>
          </w:tcPr>
          <w:p w14:paraId="45B0D431" w14:textId="77777777" w:rsidR="00275AA2" w:rsidRDefault="00AC0636" w:rsidP="00275AA2">
            <w:r>
              <w:t xml:space="preserve"> </w:t>
            </w:r>
            <w:r w:rsidR="00275AA2">
              <w:t>Pref</w:t>
            </w:r>
          </w:p>
        </w:tc>
        <w:tc>
          <w:tcPr>
            <w:tcW w:w="912" w:type="pct"/>
          </w:tcPr>
          <w:p w14:paraId="2BC930C5" w14:textId="77777777" w:rsidR="00275AA2" w:rsidRDefault="00AC0636" w:rsidP="00275AA2">
            <w:r>
              <w:t xml:space="preserve"> </w:t>
            </w:r>
            <w:r w:rsidR="00275AA2">
              <w:t>Pconv</w:t>
            </w:r>
          </w:p>
        </w:tc>
      </w:tr>
      <w:tr w:rsidR="00AC0636" w14:paraId="019701F4" w14:textId="77777777" w:rsidTr="00463B0B">
        <w:tc>
          <w:tcPr>
            <w:tcW w:w="2071" w:type="pct"/>
          </w:tcPr>
          <w:p w14:paraId="7CE4DBBE" w14:textId="77777777" w:rsidR="00AC0636" w:rsidRDefault="00AC0636" w:rsidP="00AC0636">
            <w:r>
              <w:t>Converter direct feed-through with DTD input</w:t>
            </w:r>
          </w:p>
        </w:tc>
        <w:tc>
          <w:tcPr>
            <w:tcW w:w="1043" w:type="pct"/>
          </w:tcPr>
          <w:p w14:paraId="72CF0A9F" w14:textId="77777777" w:rsidR="00AC0636" w:rsidRDefault="00AC0636" w:rsidP="00AC0636">
            <w:r>
              <w:t xml:space="preserve"> cnv</w:t>
            </w:r>
            <w:r w:rsidR="00381C10">
              <w:t>DtdUn</w:t>
            </w:r>
          </w:p>
        </w:tc>
        <w:tc>
          <w:tcPr>
            <w:tcW w:w="974" w:type="pct"/>
          </w:tcPr>
          <w:p w14:paraId="0BD766AF" w14:textId="77777777" w:rsidR="00AC0636" w:rsidRDefault="00AC0636" w:rsidP="00AC0636">
            <w:r>
              <w:t xml:space="preserve"> Pref</w:t>
            </w:r>
          </w:p>
          <w:p w14:paraId="618AF0DC" w14:textId="77777777" w:rsidR="000C6246" w:rsidRDefault="000C6246" w:rsidP="00AC0636">
            <w:r>
              <w:t xml:space="preserve"> Pdtd</w:t>
            </w:r>
          </w:p>
        </w:tc>
        <w:tc>
          <w:tcPr>
            <w:tcW w:w="912" w:type="pct"/>
          </w:tcPr>
          <w:p w14:paraId="2A4704FC" w14:textId="77777777" w:rsidR="000C6246" w:rsidRDefault="00AC0636" w:rsidP="00AC0636">
            <w:r>
              <w:t xml:space="preserve"> Pconv</w:t>
            </w:r>
          </w:p>
        </w:tc>
      </w:tr>
      <w:tr w:rsidR="00AC0636" w14:paraId="768F6D46" w14:textId="77777777" w:rsidTr="00463B0B">
        <w:tc>
          <w:tcPr>
            <w:tcW w:w="2071" w:type="pct"/>
          </w:tcPr>
          <w:p w14:paraId="1932AF48" w14:textId="77777777" w:rsidR="00AC0636" w:rsidRDefault="00AC0636" w:rsidP="00AC0636">
            <w:r>
              <w:t>Rotor wind speed taking tower movement into account. Include this if tower fore aft is included, otherwise not needed.</w:t>
            </w:r>
          </w:p>
        </w:tc>
        <w:tc>
          <w:tcPr>
            <w:tcW w:w="1043" w:type="pct"/>
          </w:tcPr>
          <w:p w14:paraId="487B1521" w14:textId="77777777" w:rsidR="00AC0636" w:rsidRDefault="00AC0636" w:rsidP="00AC0636">
            <w:r>
              <w:t xml:space="preserve"> rotWind</w:t>
            </w:r>
          </w:p>
        </w:tc>
        <w:tc>
          <w:tcPr>
            <w:tcW w:w="974" w:type="pct"/>
          </w:tcPr>
          <w:p w14:paraId="34E66C44" w14:textId="77777777" w:rsidR="00AC0636" w:rsidRDefault="00AC0636" w:rsidP="00AC0636">
            <w:r>
              <w:t xml:space="preserve"> vfree</w:t>
            </w:r>
          </w:p>
          <w:p w14:paraId="06D443A0" w14:textId="77777777" w:rsidR="00AC0636" w:rsidRDefault="00AC0636" w:rsidP="00AC0636">
            <w:r>
              <w:t xml:space="preserve"> vy</w:t>
            </w:r>
          </w:p>
        </w:tc>
        <w:tc>
          <w:tcPr>
            <w:tcW w:w="912" w:type="pct"/>
          </w:tcPr>
          <w:p w14:paraId="1832F937" w14:textId="77777777" w:rsidR="00AC0636" w:rsidRDefault="00AC0636" w:rsidP="00AC0636">
            <w:r>
              <w:t xml:space="preserve"> v</w:t>
            </w:r>
          </w:p>
        </w:tc>
      </w:tr>
      <w:tr w:rsidR="00AC0636" w14:paraId="496B426E" w14:textId="77777777" w:rsidTr="00463B0B">
        <w:tc>
          <w:tcPr>
            <w:tcW w:w="2071" w:type="pct"/>
          </w:tcPr>
          <w:p w14:paraId="775FFC67" w14:textId="77777777" w:rsidR="00AC0636" w:rsidRDefault="00AC0636" w:rsidP="00AC0636">
            <w:r>
              <w:t>Fore aft tower model</w:t>
            </w:r>
          </w:p>
        </w:tc>
        <w:tc>
          <w:tcPr>
            <w:tcW w:w="1043" w:type="pct"/>
          </w:tcPr>
          <w:p w14:paraId="386303DD" w14:textId="77777777" w:rsidR="00AC0636" w:rsidRDefault="00AC0636" w:rsidP="00AC0636">
            <w:r>
              <w:t xml:space="preserve"> towSprMassFa</w:t>
            </w:r>
          </w:p>
        </w:tc>
        <w:tc>
          <w:tcPr>
            <w:tcW w:w="974" w:type="pct"/>
          </w:tcPr>
          <w:p w14:paraId="49980648" w14:textId="77777777" w:rsidR="00AC0636" w:rsidRDefault="00AC0636" w:rsidP="00AC0636">
            <w:r>
              <w:t xml:space="preserve"> Trot</w:t>
            </w:r>
          </w:p>
        </w:tc>
        <w:tc>
          <w:tcPr>
            <w:tcW w:w="912" w:type="pct"/>
          </w:tcPr>
          <w:p w14:paraId="6835DF8E" w14:textId="77777777" w:rsidR="00AC0636" w:rsidRDefault="00AC0636" w:rsidP="00AC0636">
            <w:r>
              <w:t xml:space="preserve"> py</w:t>
            </w:r>
          </w:p>
          <w:p w14:paraId="75CE3DE6" w14:textId="77777777" w:rsidR="00AC0636" w:rsidRDefault="00AC0636" w:rsidP="00AC0636">
            <w:r>
              <w:t xml:space="preserve"> vy</w:t>
            </w:r>
          </w:p>
          <w:p w14:paraId="04298F4D" w14:textId="77777777" w:rsidR="00AC0636" w:rsidRDefault="00AC0636" w:rsidP="00AC0636">
            <w:r>
              <w:t xml:space="preserve"> ay</w:t>
            </w:r>
          </w:p>
        </w:tc>
      </w:tr>
      <w:tr w:rsidR="00AC0636" w14:paraId="652A0B25" w14:textId="77777777" w:rsidTr="00463B0B">
        <w:tc>
          <w:tcPr>
            <w:tcW w:w="2071" w:type="pct"/>
          </w:tcPr>
          <w:p w14:paraId="32E05E69" w14:textId="77777777" w:rsidR="00AC0636" w:rsidRDefault="00AC0636" w:rsidP="00AC0636">
            <w:r>
              <w:t>Side-side tower model</w:t>
            </w:r>
          </w:p>
        </w:tc>
        <w:tc>
          <w:tcPr>
            <w:tcW w:w="1043" w:type="pct"/>
          </w:tcPr>
          <w:p w14:paraId="6492C3ED" w14:textId="77777777" w:rsidR="00AC0636" w:rsidRDefault="00AC0636" w:rsidP="00AC0636">
            <w:r>
              <w:t xml:space="preserve"> towSprMassSs</w:t>
            </w:r>
          </w:p>
        </w:tc>
        <w:tc>
          <w:tcPr>
            <w:tcW w:w="974" w:type="pct"/>
          </w:tcPr>
          <w:p w14:paraId="6D733682" w14:textId="77777777" w:rsidR="00AC0636" w:rsidRDefault="00AC0636" w:rsidP="00AC0636">
            <w:r>
              <w:t xml:space="preserve"> Mrot</w:t>
            </w:r>
          </w:p>
          <w:p w14:paraId="77FF0A24" w14:textId="77777777" w:rsidR="00AC0636" w:rsidRDefault="00AC0636" w:rsidP="00AC0636">
            <w:r>
              <w:t xml:space="preserve"> Mgen</w:t>
            </w:r>
          </w:p>
        </w:tc>
        <w:tc>
          <w:tcPr>
            <w:tcW w:w="912" w:type="pct"/>
          </w:tcPr>
          <w:p w14:paraId="0E34FD18" w14:textId="77777777" w:rsidR="00AC0636" w:rsidRDefault="00AC0636" w:rsidP="00AC0636">
            <w:r>
              <w:t xml:space="preserve"> pWy</w:t>
            </w:r>
          </w:p>
          <w:p w14:paraId="21DE387E" w14:textId="77777777" w:rsidR="00AC0636" w:rsidRDefault="00AC0636" w:rsidP="00AC0636">
            <w:r>
              <w:t xml:space="preserve"> vWy</w:t>
            </w:r>
          </w:p>
        </w:tc>
      </w:tr>
      <w:tr w:rsidR="00AC0636" w14:paraId="7405E7F9" w14:textId="77777777" w:rsidTr="00463B0B">
        <w:tc>
          <w:tcPr>
            <w:tcW w:w="2071" w:type="pct"/>
          </w:tcPr>
          <w:p w14:paraId="18FA6E53" w14:textId="77777777" w:rsidR="00AC0636" w:rsidRDefault="00AC0636" w:rsidP="00AC0636">
            <w:r>
              <w:t>Aerodynamic thrust model</w:t>
            </w:r>
          </w:p>
        </w:tc>
        <w:tc>
          <w:tcPr>
            <w:tcW w:w="1043" w:type="pct"/>
          </w:tcPr>
          <w:p w14:paraId="5A671E7F" w14:textId="77777777" w:rsidR="00AC0636" w:rsidRDefault="00AC0636" w:rsidP="00AC0636">
            <w:r>
              <w:t xml:space="preserve"> aeroThr</w:t>
            </w:r>
          </w:p>
        </w:tc>
        <w:tc>
          <w:tcPr>
            <w:tcW w:w="974" w:type="pct"/>
          </w:tcPr>
          <w:p w14:paraId="4109DEC1" w14:textId="77777777" w:rsidR="00AC0636" w:rsidRDefault="00AC0636" w:rsidP="00AC0636">
            <w:r>
              <w:t xml:space="preserve"> th</w:t>
            </w:r>
          </w:p>
          <w:p w14:paraId="32B36C2E" w14:textId="77777777" w:rsidR="00AC0636" w:rsidRDefault="00AC0636" w:rsidP="00AC0636">
            <w:r>
              <w:t xml:space="preserve"> v</w:t>
            </w:r>
          </w:p>
          <w:p w14:paraId="2849E0ED" w14:textId="77777777" w:rsidR="00AC0636" w:rsidRDefault="00AC0636" w:rsidP="00AC0636">
            <w:r>
              <w:t xml:space="preserve"> W</w:t>
            </w:r>
          </w:p>
        </w:tc>
        <w:tc>
          <w:tcPr>
            <w:tcW w:w="912" w:type="pct"/>
          </w:tcPr>
          <w:p w14:paraId="3546B120" w14:textId="77777777" w:rsidR="00AC0636" w:rsidRDefault="00AC0636" w:rsidP="00AC0636">
            <w:r>
              <w:t xml:space="preserve"> Trot</w:t>
            </w:r>
          </w:p>
        </w:tc>
      </w:tr>
      <w:tr w:rsidR="00AC0636" w14:paraId="02F9BEC0" w14:textId="77777777" w:rsidTr="00463B0B">
        <w:tc>
          <w:tcPr>
            <w:tcW w:w="2071" w:type="pct"/>
          </w:tcPr>
          <w:p w14:paraId="21A12303" w14:textId="77777777" w:rsidR="00AC0636" w:rsidRDefault="00AC0636" w:rsidP="00AC0636">
            <w:r>
              <w:t>Aerodynamic torque (moment) model (presently, divided into FLC and PLC due to model problems)</w:t>
            </w:r>
          </w:p>
        </w:tc>
        <w:tc>
          <w:tcPr>
            <w:tcW w:w="1043" w:type="pct"/>
          </w:tcPr>
          <w:p w14:paraId="3DC8DEC4" w14:textId="77777777" w:rsidR="00AC0636" w:rsidRDefault="00AC0636" w:rsidP="00AC0636">
            <w:r>
              <w:t xml:space="preserve"> aeroFLC</w:t>
            </w:r>
          </w:p>
        </w:tc>
        <w:tc>
          <w:tcPr>
            <w:tcW w:w="974" w:type="pct"/>
          </w:tcPr>
          <w:p w14:paraId="5E16D347" w14:textId="77777777" w:rsidR="00AC0636" w:rsidRDefault="00AC0636" w:rsidP="00AC0636">
            <w:r>
              <w:t xml:space="preserve"> th</w:t>
            </w:r>
          </w:p>
          <w:p w14:paraId="2CB42EF9" w14:textId="77777777" w:rsidR="00AC0636" w:rsidRDefault="00AC0636" w:rsidP="00AC0636">
            <w:r>
              <w:t xml:space="preserve"> v</w:t>
            </w:r>
          </w:p>
          <w:p w14:paraId="177ADAAE" w14:textId="77777777" w:rsidR="00AC0636" w:rsidRDefault="00AC0636" w:rsidP="00AC0636">
            <w:r>
              <w:t xml:space="preserve"> W</w:t>
            </w:r>
          </w:p>
        </w:tc>
        <w:tc>
          <w:tcPr>
            <w:tcW w:w="912" w:type="pct"/>
          </w:tcPr>
          <w:p w14:paraId="5F23FEFB" w14:textId="77777777" w:rsidR="00AC0636" w:rsidRDefault="00AC0636" w:rsidP="00AC0636">
            <w:r>
              <w:t xml:space="preserve"> Mrot</w:t>
            </w:r>
          </w:p>
        </w:tc>
      </w:tr>
      <w:tr w:rsidR="00AC0636" w14:paraId="540C5869" w14:textId="77777777" w:rsidTr="00463B0B">
        <w:tc>
          <w:tcPr>
            <w:tcW w:w="2071" w:type="pct"/>
          </w:tcPr>
          <w:p w14:paraId="42177DE1" w14:textId="77777777" w:rsidR="00AC0636" w:rsidRDefault="00AC0636" w:rsidP="00AC0636">
            <w:r>
              <w:t>Aerodynamic torque (moment) model (presently, divided into FLC and PLC due to model problems)</w:t>
            </w:r>
          </w:p>
        </w:tc>
        <w:tc>
          <w:tcPr>
            <w:tcW w:w="1043" w:type="pct"/>
          </w:tcPr>
          <w:p w14:paraId="1A44E813" w14:textId="77777777" w:rsidR="00AC0636" w:rsidRDefault="00AC0636" w:rsidP="00AC0636">
            <w:r>
              <w:t xml:space="preserve"> aeroPLC</w:t>
            </w:r>
          </w:p>
        </w:tc>
        <w:tc>
          <w:tcPr>
            <w:tcW w:w="974" w:type="pct"/>
          </w:tcPr>
          <w:p w14:paraId="6087E862" w14:textId="77777777" w:rsidR="00AC0636" w:rsidRDefault="00AC0636" w:rsidP="00AC0636">
            <w:r>
              <w:t xml:space="preserve"> th</w:t>
            </w:r>
          </w:p>
          <w:p w14:paraId="58EADC61" w14:textId="77777777" w:rsidR="00AC0636" w:rsidRDefault="00AC0636" w:rsidP="00AC0636">
            <w:r>
              <w:t xml:space="preserve"> v</w:t>
            </w:r>
          </w:p>
          <w:p w14:paraId="45155AD7" w14:textId="77777777" w:rsidR="00AC0636" w:rsidRDefault="00AC0636" w:rsidP="00AC0636">
            <w:r>
              <w:t xml:space="preserve"> W</w:t>
            </w:r>
          </w:p>
        </w:tc>
        <w:tc>
          <w:tcPr>
            <w:tcW w:w="912" w:type="pct"/>
          </w:tcPr>
          <w:p w14:paraId="5F4ACFA2" w14:textId="77777777" w:rsidR="00AC0636" w:rsidRDefault="00AC0636" w:rsidP="00AC0636">
            <w:r>
              <w:t xml:space="preserve"> Mrot</w:t>
            </w:r>
          </w:p>
        </w:tc>
      </w:tr>
      <w:tr w:rsidR="00AC0636" w14:paraId="245DB827" w14:textId="77777777" w:rsidTr="00463B0B">
        <w:tc>
          <w:tcPr>
            <w:tcW w:w="2071" w:type="pct"/>
          </w:tcPr>
          <w:p w14:paraId="78A896D2" w14:textId="77777777" w:rsidR="00AC0636" w:rsidRDefault="00AC0636" w:rsidP="00AC0636">
            <w:r>
              <w:t>Generator</w:t>
            </w:r>
          </w:p>
        </w:tc>
        <w:tc>
          <w:tcPr>
            <w:tcW w:w="1043" w:type="pct"/>
          </w:tcPr>
          <w:p w14:paraId="76AEFEF5" w14:textId="77777777" w:rsidR="00AC0636" w:rsidRDefault="00AC0636" w:rsidP="00AC0636">
            <w:r>
              <w:t xml:space="preserve"> gen</w:t>
            </w:r>
          </w:p>
        </w:tc>
        <w:tc>
          <w:tcPr>
            <w:tcW w:w="974" w:type="pct"/>
          </w:tcPr>
          <w:p w14:paraId="3277E2D5" w14:textId="77777777" w:rsidR="00AC0636" w:rsidRDefault="00AC0636" w:rsidP="00AC0636">
            <w:r>
              <w:t xml:space="preserve"> Pconv</w:t>
            </w:r>
          </w:p>
          <w:p w14:paraId="3C45D986" w14:textId="77777777" w:rsidR="00AC0636" w:rsidRDefault="00AC0636" w:rsidP="00AC0636">
            <w:r>
              <w:t xml:space="preserve"> W</w:t>
            </w:r>
          </w:p>
        </w:tc>
        <w:tc>
          <w:tcPr>
            <w:tcW w:w="912" w:type="pct"/>
          </w:tcPr>
          <w:p w14:paraId="5EB6C2D8" w14:textId="77777777" w:rsidR="00AC0636" w:rsidRDefault="00AC0636" w:rsidP="00AC0636">
            <w:r>
              <w:t xml:space="preserve"> Mgen</w:t>
            </w:r>
          </w:p>
        </w:tc>
      </w:tr>
      <w:tr w:rsidR="00AC0636" w14:paraId="5B3348C7" w14:textId="77777777" w:rsidTr="00463B0B">
        <w:tc>
          <w:tcPr>
            <w:tcW w:w="2071" w:type="pct"/>
          </w:tcPr>
          <w:p w14:paraId="3A6E8849" w14:textId="77777777" w:rsidR="00AC0636" w:rsidRDefault="00AC0636" w:rsidP="00AC0636">
            <w:r>
              <w:t>Drive train model</w:t>
            </w:r>
          </w:p>
        </w:tc>
        <w:tc>
          <w:tcPr>
            <w:tcW w:w="1043" w:type="pct"/>
          </w:tcPr>
          <w:p w14:paraId="3D6F2360" w14:textId="77777777" w:rsidR="00AC0636" w:rsidRDefault="00AC0636" w:rsidP="00AC0636">
            <w:r>
              <w:t xml:space="preserve"> drt</w:t>
            </w:r>
          </w:p>
        </w:tc>
        <w:tc>
          <w:tcPr>
            <w:tcW w:w="974" w:type="pct"/>
          </w:tcPr>
          <w:p w14:paraId="6BACDEF5" w14:textId="77777777" w:rsidR="00AC0636" w:rsidRDefault="00AC0636" w:rsidP="00AC0636">
            <w:r>
              <w:t xml:space="preserve"> Mrot</w:t>
            </w:r>
          </w:p>
          <w:p w14:paraId="61F248F9" w14:textId="77777777" w:rsidR="00AC0636" w:rsidRDefault="00AC0636" w:rsidP="00AC0636">
            <w:r>
              <w:t xml:space="preserve"> Mgen</w:t>
            </w:r>
          </w:p>
        </w:tc>
        <w:tc>
          <w:tcPr>
            <w:tcW w:w="912" w:type="pct"/>
          </w:tcPr>
          <w:p w14:paraId="26E66EEC" w14:textId="77777777" w:rsidR="00AC0636" w:rsidRDefault="00AC0636" w:rsidP="00AC0636">
            <w:r>
              <w:t xml:space="preserve"> W</w:t>
            </w:r>
          </w:p>
          <w:p w14:paraId="713A0DE0" w14:textId="77777777" w:rsidR="00AC0636" w:rsidRDefault="00AC0636" w:rsidP="00AC0636">
            <w:r>
              <w:t xml:space="preserve"> w</w:t>
            </w:r>
          </w:p>
        </w:tc>
      </w:tr>
      <w:tr w:rsidR="00AC0636" w14:paraId="64A67C2B" w14:textId="77777777" w:rsidTr="00463B0B">
        <w:tc>
          <w:tcPr>
            <w:tcW w:w="2071" w:type="pct"/>
          </w:tcPr>
          <w:p w14:paraId="597BE49D" w14:textId="77777777" w:rsidR="00AC0636" w:rsidRDefault="00AC0636" w:rsidP="00AC0636">
            <w:r>
              <w:t>Drive train model including side-side tower movements</w:t>
            </w:r>
          </w:p>
        </w:tc>
        <w:tc>
          <w:tcPr>
            <w:tcW w:w="1043" w:type="pct"/>
          </w:tcPr>
          <w:p w14:paraId="00FE5193" w14:textId="77777777" w:rsidR="00AC0636" w:rsidRDefault="00AC0636" w:rsidP="00AC0636">
            <w:r>
              <w:t xml:space="preserve"> drtSs</w:t>
            </w:r>
          </w:p>
        </w:tc>
        <w:tc>
          <w:tcPr>
            <w:tcW w:w="974" w:type="pct"/>
          </w:tcPr>
          <w:p w14:paraId="378C3584" w14:textId="77777777" w:rsidR="00AC0636" w:rsidRDefault="00AC0636" w:rsidP="00AC0636">
            <w:r>
              <w:t xml:space="preserve"> Mrot</w:t>
            </w:r>
          </w:p>
          <w:p w14:paraId="18EDDCE0" w14:textId="77777777" w:rsidR="00AC0636" w:rsidRDefault="00AC0636" w:rsidP="00AC0636">
            <w:r>
              <w:t xml:space="preserve"> Mgen</w:t>
            </w:r>
          </w:p>
          <w:p w14:paraId="783F4D18" w14:textId="77777777" w:rsidR="00AC0636" w:rsidRDefault="00AC0636" w:rsidP="00AC0636">
            <w:r>
              <w:t xml:space="preserve"> vWy</w:t>
            </w:r>
          </w:p>
        </w:tc>
        <w:tc>
          <w:tcPr>
            <w:tcW w:w="912" w:type="pct"/>
          </w:tcPr>
          <w:p w14:paraId="2F7D9C1D" w14:textId="77777777" w:rsidR="00AC0636" w:rsidRDefault="00AC0636" w:rsidP="00AC0636">
            <w:r>
              <w:t xml:space="preserve"> W</w:t>
            </w:r>
          </w:p>
          <w:p w14:paraId="00DACAE6" w14:textId="77777777" w:rsidR="00AC0636" w:rsidRDefault="00AC0636" w:rsidP="00AC0636">
            <w:r>
              <w:t xml:space="preserve"> w</w:t>
            </w:r>
          </w:p>
        </w:tc>
      </w:tr>
      <w:tr w:rsidR="00AC0636" w14:paraId="67511593" w14:textId="77777777" w:rsidTr="00463B0B">
        <w:tc>
          <w:tcPr>
            <w:tcW w:w="2071" w:type="pct"/>
          </w:tcPr>
          <w:p w14:paraId="61F67AAD" w14:textId="77777777" w:rsidR="00AC0636" w:rsidRDefault="00AC0636" w:rsidP="00AC0636">
            <w:r>
              <w:lastRenderedPageBreak/>
              <w:t>Drive train model including damping by generator torque (testing only)</w:t>
            </w:r>
          </w:p>
        </w:tc>
        <w:tc>
          <w:tcPr>
            <w:tcW w:w="1043" w:type="pct"/>
          </w:tcPr>
          <w:p w14:paraId="47CD2A38" w14:textId="77777777" w:rsidR="00AC0636" w:rsidRDefault="00AC0636" w:rsidP="00AC0636">
            <w:r>
              <w:t xml:space="preserve"> drtDmp</w:t>
            </w:r>
          </w:p>
        </w:tc>
        <w:tc>
          <w:tcPr>
            <w:tcW w:w="974" w:type="pct"/>
          </w:tcPr>
          <w:p w14:paraId="24D98B59" w14:textId="77777777" w:rsidR="00AC0636" w:rsidRDefault="00AC0636" w:rsidP="00AC0636">
            <w:r>
              <w:t xml:space="preserve"> Mrot</w:t>
            </w:r>
          </w:p>
          <w:p w14:paraId="48C3A97A" w14:textId="77777777" w:rsidR="00AC0636" w:rsidRDefault="00AC0636" w:rsidP="00AC0636">
            <w:r>
              <w:t xml:space="preserve"> Mgen</w:t>
            </w:r>
          </w:p>
          <w:p w14:paraId="1549867D" w14:textId="77777777" w:rsidR="00AC0636" w:rsidRDefault="00AC0636" w:rsidP="00AC0636">
            <w:r>
              <w:t xml:space="preserve"> dmpMgen</w:t>
            </w:r>
          </w:p>
        </w:tc>
        <w:tc>
          <w:tcPr>
            <w:tcW w:w="912" w:type="pct"/>
          </w:tcPr>
          <w:p w14:paraId="40B922BB" w14:textId="77777777" w:rsidR="00AC0636" w:rsidRDefault="00AC0636" w:rsidP="00AC0636">
            <w:r>
              <w:t xml:space="preserve"> W</w:t>
            </w:r>
          </w:p>
          <w:p w14:paraId="1976380D" w14:textId="77777777" w:rsidR="00AC0636" w:rsidRDefault="00AC0636" w:rsidP="00AC0636">
            <w:r>
              <w:t xml:space="preserve"> w</w:t>
            </w:r>
          </w:p>
        </w:tc>
      </w:tr>
      <w:tr w:rsidR="00AC0636" w14:paraId="473159CC" w14:textId="77777777" w:rsidTr="00463B0B">
        <w:tc>
          <w:tcPr>
            <w:tcW w:w="2071" w:type="pct"/>
          </w:tcPr>
          <w:p w14:paraId="2CB593DA" w14:textId="77777777" w:rsidR="00AC0636" w:rsidRDefault="00AC0636" w:rsidP="00AC0636">
            <w:r>
              <w:t>Drive train model including side-side tower movements, and including damping by generator torque (testing only)</w:t>
            </w:r>
          </w:p>
        </w:tc>
        <w:tc>
          <w:tcPr>
            <w:tcW w:w="1043" w:type="pct"/>
          </w:tcPr>
          <w:p w14:paraId="4CF5D7CE" w14:textId="77777777" w:rsidR="00AC0636" w:rsidRDefault="00AC0636" w:rsidP="00AC0636">
            <w:r>
              <w:t xml:space="preserve"> drtSsDmp</w:t>
            </w:r>
          </w:p>
        </w:tc>
        <w:tc>
          <w:tcPr>
            <w:tcW w:w="974" w:type="pct"/>
          </w:tcPr>
          <w:p w14:paraId="0E64C9DD" w14:textId="77777777" w:rsidR="00AC0636" w:rsidRDefault="00AC0636" w:rsidP="00AC0636">
            <w:r>
              <w:t xml:space="preserve"> Mrot</w:t>
            </w:r>
          </w:p>
          <w:p w14:paraId="4BA0D676" w14:textId="77777777" w:rsidR="00AC0636" w:rsidRDefault="00AC0636" w:rsidP="00AC0636">
            <w:r>
              <w:t xml:space="preserve"> Mgen</w:t>
            </w:r>
          </w:p>
          <w:p w14:paraId="74504907" w14:textId="77777777" w:rsidR="00AC0636" w:rsidRDefault="00AC0636" w:rsidP="00AC0636">
            <w:r>
              <w:t xml:space="preserve"> dmpMgen</w:t>
            </w:r>
          </w:p>
          <w:p w14:paraId="470E7B6B" w14:textId="77777777" w:rsidR="00AC0636" w:rsidRDefault="00AC0636" w:rsidP="00AC0636">
            <w:r>
              <w:t xml:space="preserve"> vWy</w:t>
            </w:r>
          </w:p>
        </w:tc>
        <w:tc>
          <w:tcPr>
            <w:tcW w:w="912" w:type="pct"/>
          </w:tcPr>
          <w:p w14:paraId="11A184AD" w14:textId="77777777" w:rsidR="00AC0636" w:rsidRDefault="00AC0636" w:rsidP="00AC0636">
            <w:r>
              <w:t xml:space="preserve"> W</w:t>
            </w:r>
          </w:p>
          <w:p w14:paraId="7C6B9B4A" w14:textId="77777777" w:rsidR="00AC0636" w:rsidRDefault="00AC0636" w:rsidP="00AC0636">
            <w:r>
              <w:t xml:space="preserve"> w</w:t>
            </w:r>
          </w:p>
        </w:tc>
      </w:tr>
      <w:tr w:rsidR="00AC0636" w14:paraId="2B219A16" w14:textId="77777777" w:rsidTr="00463B0B">
        <w:tc>
          <w:tcPr>
            <w:tcW w:w="2071" w:type="pct"/>
          </w:tcPr>
          <w:p w14:paraId="4B4EC0F3" w14:textId="77777777" w:rsidR="00AC0636" w:rsidRDefault="00AC0636" w:rsidP="00AC0636">
            <w:r>
              <w:t xml:space="preserve">Controller for rotor damping by power (testing only) </w:t>
            </w:r>
          </w:p>
        </w:tc>
        <w:tc>
          <w:tcPr>
            <w:tcW w:w="1043" w:type="pct"/>
          </w:tcPr>
          <w:p w14:paraId="274CFBF3" w14:textId="77777777" w:rsidR="00AC0636" w:rsidRDefault="00AC0636" w:rsidP="00AC0636">
            <w:r>
              <w:t xml:space="preserve"> rotDmpFLC</w:t>
            </w:r>
          </w:p>
        </w:tc>
        <w:tc>
          <w:tcPr>
            <w:tcW w:w="974" w:type="pct"/>
          </w:tcPr>
          <w:p w14:paraId="4F6A72AB" w14:textId="77777777" w:rsidR="00AC0636" w:rsidRDefault="00AC0636" w:rsidP="00AC0636">
            <w:r>
              <w:t xml:space="preserve"> W</w:t>
            </w:r>
          </w:p>
        </w:tc>
        <w:tc>
          <w:tcPr>
            <w:tcW w:w="912" w:type="pct"/>
          </w:tcPr>
          <w:p w14:paraId="41BDD859" w14:textId="77777777" w:rsidR="00AC0636" w:rsidRDefault="00AC0636" w:rsidP="00AC0636">
            <w:r>
              <w:t xml:space="preserve"> dmpMgen</w:t>
            </w:r>
          </w:p>
        </w:tc>
      </w:tr>
      <w:tr w:rsidR="00AC0636" w14:paraId="51D3D354" w14:textId="77777777" w:rsidTr="00463B0B">
        <w:tc>
          <w:tcPr>
            <w:tcW w:w="2071" w:type="pct"/>
          </w:tcPr>
          <w:p w14:paraId="432109F8" w14:textId="77777777" w:rsidR="00AC0636" w:rsidRDefault="00AC0636" w:rsidP="00AC0636">
            <w:r>
              <w:t>Drive train damper, DTD</w:t>
            </w:r>
          </w:p>
        </w:tc>
        <w:tc>
          <w:tcPr>
            <w:tcW w:w="1043" w:type="pct"/>
          </w:tcPr>
          <w:p w14:paraId="65884FF9" w14:textId="77777777" w:rsidR="00AC0636" w:rsidRDefault="00AC0636" w:rsidP="00AC0636">
            <w:r>
              <w:t>DTD</w:t>
            </w:r>
          </w:p>
        </w:tc>
        <w:tc>
          <w:tcPr>
            <w:tcW w:w="974" w:type="pct"/>
          </w:tcPr>
          <w:p w14:paraId="3970FE57" w14:textId="77777777" w:rsidR="00AC0636" w:rsidRDefault="00AC0636" w:rsidP="00AC0636">
            <w:r>
              <w:t xml:space="preserve"> w</w:t>
            </w:r>
          </w:p>
        </w:tc>
        <w:tc>
          <w:tcPr>
            <w:tcW w:w="912" w:type="pct"/>
          </w:tcPr>
          <w:p w14:paraId="3EDA2540" w14:textId="77777777" w:rsidR="00AC0636" w:rsidRDefault="00AC0636" w:rsidP="00AC0636">
            <w:r>
              <w:t xml:space="preserve"> Pdtd</w:t>
            </w:r>
          </w:p>
        </w:tc>
      </w:tr>
    </w:tbl>
    <w:p w14:paraId="465F1781" w14:textId="77777777" w:rsidR="00275AA2" w:rsidRDefault="00275AA2" w:rsidP="00275AA2"/>
    <w:p w14:paraId="49158F79" w14:textId="77777777" w:rsidR="00275AA2" w:rsidRDefault="00275AA2" w:rsidP="00275AA2">
      <w:pPr>
        <w:pStyle w:val="Heading3"/>
      </w:pPr>
      <w:bookmarkStart w:id="6" w:name="_Toc502738248"/>
      <w:r>
        <w:t>Input</w:t>
      </w:r>
      <w:r w:rsidR="00AE05CF">
        <w:t>s and o</w:t>
      </w:r>
      <w:r>
        <w:t>utputs</w:t>
      </w:r>
      <w:bookmarkEnd w:id="6"/>
    </w:p>
    <w:tbl>
      <w:tblPr>
        <w:tblStyle w:val="TableGrid"/>
        <w:tblW w:w="5000" w:type="pct"/>
        <w:tblLook w:val="04A0" w:firstRow="1" w:lastRow="0" w:firstColumn="1" w:lastColumn="0" w:noHBand="0" w:noVBand="1"/>
      </w:tblPr>
      <w:tblGrid>
        <w:gridCol w:w="3964"/>
        <w:gridCol w:w="2268"/>
        <w:gridCol w:w="2268"/>
        <w:gridCol w:w="2290"/>
      </w:tblGrid>
      <w:tr w:rsidR="000C6246" w14:paraId="6A86C070" w14:textId="77777777" w:rsidTr="00463B0B">
        <w:tc>
          <w:tcPr>
            <w:tcW w:w="1837" w:type="pct"/>
            <w:shd w:val="clear" w:color="auto" w:fill="D9D9D9" w:themeFill="background1" w:themeFillShade="D9"/>
          </w:tcPr>
          <w:p w14:paraId="5B2DE61A" w14:textId="77777777" w:rsidR="000C6246" w:rsidRPr="00000F6D" w:rsidRDefault="000C6246" w:rsidP="00275AA2">
            <w:pPr>
              <w:rPr>
                <w:b/>
              </w:rPr>
            </w:pPr>
            <w:r w:rsidRPr="00000F6D">
              <w:rPr>
                <w:b/>
              </w:rPr>
              <w:t>Description</w:t>
            </w:r>
          </w:p>
        </w:tc>
        <w:tc>
          <w:tcPr>
            <w:tcW w:w="1051" w:type="pct"/>
            <w:shd w:val="clear" w:color="auto" w:fill="D9D9D9" w:themeFill="background1" w:themeFillShade="D9"/>
          </w:tcPr>
          <w:p w14:paraId="0AE168C9" w14:textId="77777777" w:rsidR="000C6246" w:rsidRPr="00000F6D" w:rsidRDefault="000C6246" w:rsidP="00275AA2">
            <w:pPr>
              <w:rPr>
                <w:b/>
              </w:rPr>
            </w:pPr>
            <w:r w:rsidRPr="00000F6D">
              <w:rPr>
                <w:b/>
              </w:rPr>
              <w:t>Name</w:t>
            </w:r>
          </w:p>
        </w:tc>
        <w:tc>
          <w:tcPr>
            <w:tcW w:w="1051" w:type="pct"/>
            <w:shd w:val="clear" w:color="auto" w:fill="D9D9D9" w:themeFill="background1" w:themeFillShade="D9"/>
          </w:tcPr>
          <w:p w14:paraId="047DABBC" w14:textId="77777777" w:rsidR="000C6246" w:rsidRDefault="000C6246" w:rsidP="00275AA2">
            <w:pPr>
              <w:rPr>
                <w:b/>
              </w:rPr>
            </w:pPr>
            <w:r>
              <w:rPr>
                <w:b/>
              </w:rPr>
              <w:t>Symbol</w:t>
            </w:r>
          </w:p>
        </w:tc>
        <w:tc>
          <w:tcPr>
            <w:tcW w:w="1061" w:type="pct"/>
            <w:shd w:val="clear" w:color="auto" w:fill="D9D9D9" w:themeFill="background1" w:themeFillShade="D9"/>
          </w:tcPr>
          <w:p w14:paraId="6431EE10" w14:textId="77777777" w:rsidR="000C6246" w:rsidRPr="00000F6D" w:rsidRDefault="000C6246" w:rsidP="00275AA2">
            <w:pPr>
              <w:rPr>
                <w:b/>
              </w:rPr>
            </w:pPr>
            <w:r>
              <w:rPr>
                <w:b/>
              </w:rPr>
              <w:t>Unit</w:t>
            </w:r>
          </w:p>
        </w:tc>
      </w:tr>
      <w:tr w:rsidR="000C6246" w14:paraId="01806724" w14:textId="77777777" w:rsidTr="00463B0B">
        <w:tc>
          <w:tcPr>
            <w:tcW w:w="1837" w:type="pct"/>
          </w:tcPr>
          <w:p w14:paraId="4E9186B7" w14:textId="77777777" w:rsidR="000C6246" w:rsidRDefault="000C6246" w:rsidP="00275AA2">
            <w:r>
              <w:t>Generator speed</w:t>
            </w:r>
          </w:p>
        </w:tc>
        <w:tc>
          <w:tcPr>
            <w:tcW w:w="1051" w:type="pct"/>
          </w:tcPr>
          <w:p w14:paraId="3FEA0840" w14:textId="77777777" w:rsidR="000C6246" w:rsidRDefault="000C6246" w:rsidP="00275AA2">
            <w:r>
              <w:t xml:space="preserve"> w</w:t>
            </w:r>
          </w:p>
        </w:tc>
        <w:tc>
          <w:tcPr>
            <w:tcW w:w="1051" w:type="pct"/>
          </w:tcPr>
          <w:p w14:paraId="104B5D10" w14:textId="77777777" w:rsidR="000C6246" w:rsidRDefault="000C6246" w:rsidP="00275AA2">
            <m:oMathPara>
              <m:oMath>
                <m:r>
                  <w:rPr>
                    <w:rFonts w:ascii="Cambria Math" w:hAnsi="Cambria Math"/>
                  </w:rPr>
                  <m:t>ω</m:t>
                </m:r>
              </m:oMath>
            </m:oMathPara>
          </w:p>
        </w:tc>
        <w:tc>
          <w:tcPr>
            <w:tcW w:w="1061" w:type="pct"/>
          </w:tcPr>
          <w:p w14:paraId="363DF22D" w14:textId="77777777" w:rsidR="000C6246" w:rsidRDefault="000C6246" w:rsidP="00275AA2">
            <w:r>
              <w:t>rpm</w:t>
            </w:r>
          </w:p>
        </w:tc>
      </w:tr>
      <w:tr w:rsidR="000C6246" w14:paraId="1D70AB7E" w14:textId="77777777" w:rsidTr="00463B0B">
        <w:tc>
          <w:tcPr>
            <w:tcW w:w="1837" w:type="pct"/>
          </w:tcPr>
          <w:p w14:paraId="36018BCC" w14:textId="77777777" w:rsidR="000C6246" w:rsidRDefault="000C6246" w:rsidP="00275AA2">
            <w:r>
              <w:t>Rotor speed</w:t>
            </w:r>
          </w:p>
        </w:tc>
        <w:tc>
          <w:tcPr>
            <w:tcW w:w="1051" w:type="pct"/>
          </w:tcPr>
          <w:p w14:paraId="745CE208" w14:textId="77777777" w:rsidR="000C6246" w:rsidRDefault="00AF74E9" w:rsidP="00275AA2">
            <w:r>
              <w:t xml:space="preserve"> </w:t>
            </w:r>
            <w:r w:rsidR="000C6246">
              <w:t>W</w:t>
            </w:r>
          </w:p>
        </w:tc>
        <w:tc>
          <w:tcPr>
            <w:tcW w:w="1051" w:type="pct"/>
          </w:tcPr>
          <w:p w14:paraId="2A5838CE" w14:textId="77777777" w:rsidR="000C6246" w:rsidRDefault="00AF74E9" w:rsidP="00275AA2">
            <m:oMathPara>
              <m:oMath>
                <m:r>
                  <m:rPr>
                    <m:sty m:val="p"/>
                  </m:rPr>
                  <w:rPr>
                    <w:rFonts w:ascii="Cambria Math" w:hAnsi="Cambria Math"/>
                  </w:rPr>
                  <m:t>Ω</m:t>
                </m:r>
              </m:oMath>
            </m:oMathPara>
          </w:p>
        </w:tc>
        <w:tc>
          <w:tcPr>
            <w:tcW w:w="1061" w:type="pct"/>
          </w:tcPr>
          <w:p w14:paraId="1587FFE5" w14:textId="77777777" w:rsidR="000C6246" w:rsidRDefault="000C6246" w:rsidP="00275AA2">
            <w:r>
              <w:t>rpm</w:t>
            </w:r>
          </w:p>
        </w:tc>
      </w:tr>
      <w:tr w:rsidR="000C6246" w14:paraId="2762168B" w14:textId="77777777" w:rsidTr="00463B0B">
        <w:tc>
          <w:tcPr>
            <w:tcW w:w="1837" w:type="pct"/>
          </w:tcPr>
          <w:p w14:paraId="066FB633" w14:textId="77777777" w:rsidR="000C6246" w:rsidRDefault="000C6246" w:rsidP="00275AA2">
            <w:r>
              <w:t>Generator speed error</w:t>
            </w:r>
          </w:p>
        </w:tc>
        <w:tc>
          <w:tcPr>
            <w:tcW w:w="1051" w:type="pct"/>
          </w:tcPr>
          <w:p w14:paraId="06AD8990" w14:textId="77777777" w:rsidR="000C6246" w:rsidRDefault="00AF74E9" w:rsidP="00275AA2">
            <w:r>
              <w:t xml:space="preserve"> </w:t>
            </w:r>
            <w:r w:rsidR="000C6246">
              <w:t>e</w:t>
            </w:r>
          </w:p>
        </w:tc>
        <w:tc>
          <w:tcPr>
            <w:tcW w:w="1051" w:type="pct"/>
          </w:tcPr>
          <w:p w14:paraId="4A831448" w14:textId="77777777" w:rsidR="00AF74E9" w:rsidRPr="00AF74E9" w:rsidRDefault="00AF74E9" w:rsidP="00275AA2">
            <w:pPr>
              <w:rPr>
                <w:rFonts w:eastAsiaTheme="minorEastAsia"/>
              </w:rPr>
            </w:pPr>
            <m:oMathPara>
              <m:oMath>
                <m:r>
                  <w:rPr>
                    <w:rFonts w:ascii="Cambria Math" w:hAnsi="Cambria Math"/>
                  </w:rPr>
                  <m:t>e</m:t>
                </m:r>
              </m:oMath>
            </m:oMathPara>
          </w:p>
        </w:tc>
        <w:tc>
          <w:tcPr>
            <w:tcW w:w="1061" w:type="pct"/>
          </w:tcPr>
          <w:p w14:paraId="21ADE620" w14:textId="77777777" w:rsidR="000C6246" w:rsidRDefault="000C6246" w:rsidP="00275AA2">
            <w:r>
              <w:t>rpm</w:t>
            </w:r>
          </w:p>
        </w:tc>
      </w:tr>
      <w:tr w:rsidR="000C6246" w14:paraId="6708862D" w14:textId="77777777" w:rsidTr="00463B0B">
        <w:tc>
          <w:tcPr>
            <w:tcW w:w="1837" w:type="pct"/>
          </w:tcPr>
          <w:p w14:paraId="79079FD2" w14:textId="77777777" w:rsidR="000C6246" w:rsidRDefault="000C6246" w:rsidP="00275AA2">
            <w:r>
              <w:t>Pitch angle</w:t>
            </w:r>
          </w:p>
        </w:tc>
        <w:tc>
          <w:tcPr>
            <w:tcW w:w="1051" w:type="pct"/>
          </w:tcPr>
          <w:p w14:paraId="348B2683" w14:textId="77777777" w:rsidR="000C6246" w:rsidRDefault="00AF74E9" w:rsidP="00275AA2">
            <w:r>
              <w:t xml:space="preserve"> </w:t>
            </w:r>
            <w:r w:rsidR="000C6246">
              <w:t>th</w:t>
            </w:r>
          </w:p>
        </w:tc>
        <w:tc>
          <w:tcPr>
            <w:tcW w:w="1051" w:type="pct"/>
          </w:tcPr>
          <w:p w14:paraId="595146BB" w14:textId="77777777" w:rsidR="000C6246" w:rsidRDefault="00AF74E9" w:rsidP="00275AA2">
            <m:oMathPara>
              <m:oMath>
                <m:r>
                  <w:rPr>
                    <w:rFonts w:ascii="Cambria Math" w:hAnsi="Cambria Math"/>
                  </w:rPr>
                  <m:t>θ</m:t>
                </m:r>
              </m:oMath>
            </m:oMathPara>
          </w:p>
        </w:tc>
        <w:tc>
          <w:tcPr>
            <w:tcW w:w="1061" w:type="pct"/>
          </w:tcPr>
          <w:p w14:paraId="1E13574A" w14:textId="77777777" w:rsidR="000C6246" w:rsidRDefault="000C6246" w:rsidP="00275AA2">
            <w:r>
              <w:t>deg</w:t>
            </w:r>
          </w:p>
        </w:tc>
      </w:tr>
      <w:tr w:rsidR="000C6246" w14:paraId="0A0FD433" w14:textId="77777777" w:rsidTr="00463B0B">
        <w:tc>
          <w:tcPr>
            <w:tcW w:w="1837" w:type="pct"/>
          </w:tcPr>
          <w:p w14:paraId="4D105373" w14:textId="77777777" w:rsidR="000C6246" w:rsidRDefault="000C6246" w:rsidP="00275AA2">
            <w:r>
              <w:t>Reference pitch angle</w:t>
            </w:r>
          </w:p>
        </w:tc>
        <w:tc>
          <w:tcPr>
            <w:tcW w:w="1051" w:type="pct"/>
          </w:tcPr>
          <w:p w14:paraId="065E3A39" w14:textId="77777777" w:rsidR="000C6246" w:rsidRDefault="00AF74E9" w:rsidP="00275AA2">
            <w:r>
              <w:t xml:space="preserve"> </w:t>
            </w:r>
            <w:r w:rsidR="000C6246">
              <w:t>thRef</w:t>
            </w:r>
          </w:p>
        </w:tc>
        <w:tc>
          <w:tcPr>
            <w:tcW w:w="1051" w:type="pct"/>
          </w:tcPr>
          <w:p w14:paraId="67EC4F35" w14:textId="77777777" w:rsidR="000C6246" w:rsidRDefault="0042137F" w:rsidP="00275AA2">
            <m:oMathPara>
              <m:oMath>
                <m:sSub>
                  <m:sSubPr>
                    <m:ctrlPr>
                      <w:rPr>
                        <w:rFonts w:ascii="Cambria Math" w:hAnsi="Cambria Math"/>
                        <w:i/>
                      </w:rPr>
                    </m:ctrlPr>
                  </m:sSubPr>
                  <m:e>
                    <m:r>
                      <w:rPr>
                        <w:rFonts w:ascii="Cambria Math" w:hAnsi="Cambria Math"/>
                      </w:rPr>
                      <m:t>θ</m:t>
                    </m:r>
                  </m:e>
                  <m:sub>
                    <m:r>
                      <w:rPr>
                        <w:rFonts w:ascii="Cambria Math" w:hAnsi="Cambria Math"/>
                      </w:rPr>
                      <m:t>ref</m:t>
                    </m:r>
                  </m:sub>
                </m:sSub>
              </m:oMath>
            </m:oMathPara>
          </w:p>
        </w:tc>
        <w:tc>
          <w:tcPr>
            <w:tcW w:w="1061" w:type="pct"/>
          </w:tcPr>
          <w:p w14:paraId="6FA78E6D" w14:textId="77777777" w:rsidR="000C6246" w:rsidRDefault="000C6246" w:rsidP="00275AA2">
            <w:r>
              <w:t>deg</w:t>
            </w:r>
          </w:p>
        </w:tc>
      </w:tr>
      <w:tr w:rsidR="000C6246" w14:paraId="1BC57A43" w14:textId="77777777" w:rsidTr="00463B0B">
        <w:tc>
          <w:tcPr>
            <w:tcW w:w="1837" w:type="pct"/>
          </w:tcPr>
          <w:p w14:paraId="1C4C71E2" w14:textId="77777777" w:rsidR="000C6246" w:rsidRDefault="000C6246" w:rsidP="00275AA2">
            <w:r>
              <w:t>Pitch offset from FATD</w:t>
            </w:r>
          </w:p>
        </w:tc>
        <w:tc>
          <w:tcPr>
            <w:tcW w:w="1051" w:type="pct"/>
          </w:tcPr>
          <w:p w14:paraId="3BB9BE46" w14:textId="77777777" w:rsidR="000C6246" w:rsidRDefault="00AF74E9" w:rsidP="00275AA2">
            <w:r>
              <w:t xml:space="preserve"> </w:t>
            </w:r>
            <w:r w:rsidR="000C6246">
              <w:t>thFatd</w:t>
            </w:r>
          </w:p>
        </w:tc>
        <w:tc>
          <w:tcPr>
            <w:tcW w:w="1051" w:type="pct"/>
          </w:tcPr>
          <w:p w14:paraId="5FC54EBB" w14:textId="77777777" w:rsidR="000C6246" w:rsidRDefault="0042137F" w:rsidP="00275AA2">
            <m:oMathPara>
              <m:oMath>
                <m:sSub>
                  <m:sSubPr>
                    <m:ctrlPr>
                      <w:rPr>
                        <w:rFonts w:ascii="Cambria Math" w:hAnsi="Cambria Math"/>
                        <w:i/>
                      </w:rPr>
                    </m:ctrlPr>
                  </m:sSubPr>
                  <m:e>
                    <m:r>
                      <w:rPr>
                        <w:rFonts w:ascii="Cambria Math" w:hAnsi="Cambria Math"/>
                      </w:rPr>
                      <m:t>θ</m:t>
                    </m:r>
                  </m:e>
                  <m:sub>
                    <m:r>
                      <w:rPr>
                        <w:rFonts w:ascii="Cambria Math" w:hAnsi="Cambria Math"/>
                      </w:rPr>
                      <m:t>fatd</m:t>
                    </m:r>
                  </m:sub>
                </m:sSub>
              </m:oMath>
            </m:oMathPara>
          </w:p>
        </w:tc>
        <w:tc>
          <w:tcPr>
            <w:tcW w:w="1061" w:type="pct"/>
          </w:tcPr>
          <w:p w14:paraId="2F6A4AD4" w14:textId="77777777" w:rsidR="000C6246" w:rsidRDefault="000C6246" w:rsidP="00275AA2">
            <w:r>
              <w:t>deg</w:t>
            </w:r>
          </w:p>
        </w:tc>
      </w:tr>
      <w:tr w:rsidR="000C6246" w14:paraId="6DFD6C26" w14:textId="77777777" w:rsidTr="00463B0B">
        <w:tc>
          <w:tcPr>
            <w:tcW w:w="1837" w:type="pct"/>
          </w:tcPr>
          <w:p w14:paraId="01F02E9D" w14:textId="77777777" w:rsidR="000C6246" w:rsidRDefault="000C6246" w:rsidP="00275AA2">
            <w:r>
              <w:t>Power reference to converter</w:t>
            </w:r>
          </w:p>
        </w:tc>
        <w:tc>
          <w:tcPr>
            <w:tcW w:w="1051" w:type="pct"/>
          </w:tcPr>
          <w:p w14:paraId="76390171" w14:textId="77777777" w:rsidR="000C6246" w:rsidRDefault="00AF74E9" w:rsidP="00275AA2">
            <w:r>
              <w:t xml:space="preserve"> </w:t>
            </w:r>
            <w:r w:rsidR="000C6246">
              <w:t>Pref</w:t>
            </w:r>
          </w:p>
        </w:tc>
        <w:tc>
          <w:tcPr>
            <w:tcW w:w="1051" w:type="pct"/>
          </w:tcPr>
          <w:p w14:paraId="03F9460A" w14:textId="77777777" w:rsidR="000C6246" w:rsidRDefault="0042137F" w:rsidP="00275AA2">
            <m:oMathPara>
              <m:oMath>
                <m:sSub>
                  <m:sSubPr>
                    <m:ctrlPr>
                      <w:rPr>
                        <w:rFonts w:ascii="Cambria Math" w:hAnsi="Cambria Math"/>
                        <w:i/>
                      </w:rPr>
                    </m:ctrlPr>
                  </m:sSubPr>
                  <m:e>
                    <m:r>
                      <w:rPr>
                        <w:rFonts w:ascii="Cambria Math" w:hAnsi="Cambria Math"/>
                      </w:rPr>
                      <m:t>P</m:t>
                    </m:r>
                  </m:e>
                  <m:sub>
                    <m:r>
                      <w:rPr>
                        <w:rFonts w:ascii="Cambria Math" w:hAnsi="Cambria Math"/>
                      </w:rPr>
                      <m:t>ref</m:t>
                    </m:r>
                  </m:sub>
                </m:sSub>
              </m:oMath>
            </m:oMathPara>
          </w:p>
        </w:tc>
        <w:tc>
          <w:tcPr>
            <w:tcW w:w="1061" w:type="pct"/>
          </w:tcPr>
          <w:p w14:paraId="0D00AD1A" w14:textId="77777777" w:rsidR="000C6246" w:rsidRDefault="000C6246" w:rsidP="00275AA2">
            <w:r>
              <w:t>W</w:t>
            </w:r>
          </w:p>
        </w:tc>
      </w:tr>
      <w:tr w:rsidR="000C6246" w14:paraId="6799ECF8" w14:textId="77777777" w:rsidTr="00463B0B">
        <w:tc>
          <w:tcPr>
            <w:tcW w:w="1837" w:type="pct"/>
          </w:tcPr>
          <w:p w14:paraId="2E2AE65E" w14:textId="77777777" w:rsidR="000C6246" w:rsidRDefault="000C6246" w:rsidP="00275AA2">
            <w:r>
              <w:t>Power from converter</w:t>
            </w:r>
          </w:p>
        </w:tc>
        <w:tc>
          <w:tcPr>
            <w:tcW w:w="1051" w:type="pct"/>
          </w:tcPr>
          <w:p w14:paraId="3ED461AA" w14:textId="77777777" w:rsidR="000C6246" w:rsidRDefault="00AF74E9" w:rsidP="00275AA2">
            <w:r>
              <w:t xml:space="preserve"> </w:t>
            </w:r>
            <w:r w:rsidR="000C6246">
              <w:t>Pconv</w:t>
            </w:r>
          </w:p>
        </w:tc>
        <w:tc>
          <w:tcPr>
            <w:tcW w:w="1051" w:type="pct"/>
          </w:tcPr>
          <w:p w14:paraId="74B39577" w14:textId="77777777" w:rsidR="000C6246" w:rsidRDefault="0042137F" w:rsidP="00275AA2">
            <m:oMathPara>
              <m:oMath>
                <m:sSub>
                  <m:sSubPr>
                    <m:ctrlPr>
                      <w:rPr>
                        <w:rFonts w:ascii="Cambria Math" w:hAnsi="Cambria Math"/>
                        <w:i/>
                      </w:rPr>
                    </m:ctrlPr>
                  </m:sSubPr>
                  <m:e>
                    <m:r>
                      <w:rPr>
                        <w:rFonts w:ascii="Cambria Math" w:hAnsi="Cambria Math"/>
                      </w:rPr>
                      <m:t>P</m:t>
                    </m:r>
                  </m:e>
                  <m:sub>
                    <m:r>
                      <w:rPr>
                        <w:rFonts w:ascii="Cambria Math" w:hAnsi="Cambria Math"/>
                      </w:rPr>
                      <m:t>conv</m:t>
                    </m:r>
                  </m:sub>
                </m:sSub>
              </m:oMath>
            </m:oMathPara>
          </w:p>
        </w:tc>
        <w:tc>
          <w:tcPr>
            <w:tcW w:w="1061" w:type="pct"/>
          </w:tcPr>
          <w:p w14:paraId="2879E6D9" w14:textId="77777777" w:rsidR="000C6246" w:rsidRDefault="000C6246" w:rsidP="00275AA2">
            <w:r>
              <w:t>W</w:t>
            </w:r>
          </w:p>
        </w:tc>
      </w:tr>
      <w:tr w:rsidR="000C6246" w14:paraId="7B2B6BDD" w14:textId="77777777" w:rsidTr="00463B0B">
        <w:tc>
          <w:tcPr>
            <w:tcW w:w="1837" w:type="pct"/>
          </w:tcPr>
          <w:p w14:paraId="1724D3A4" w14:textId="77777777" w:rsidR="000C6246" w:rsidRDefault="000C6246" w:rsidP="00275AA2">
            <w:r>
              <w:t>Power from DTD</w:t>
            </w:r>
          </w:p>
        </w:tc>
        <w:tc>
          <w:tcPr>
            <w:tcW w:w="1051" w:type="pct"/>
          </w:tcPr>
          <w:p w14:paraId="7AD8037B" w14:textId="77777777" w:rsidR="000C6246" w:rsidRDefault="000C6246" w:rsidP="00275AA2">
            <w:r>
              <w:t xml:space="preserve"> Pdtd</w:t>
            </w:r>
          </w:p>
        </w:tc>
        <w:tc>
          <w:tcPr>
            <w:tcW w:w="1051" w:type="pct"/>
          </w:tcPr>
          <w:p w14:paraId="4C0A7BC5" w14:textId="77777777" w:rsidR="000C6246" w:rsidRDefault="0042137F" w:rsidP="00275AA2">
            <m:oMathPara>
              <m:oMath>
                <m:sSub>
                  <m:sSubPr>
                    <m:ctrlPr>
                      <w:rPr>
                        <w:rFonts w:ascii="Cambria Math" w:hAnsi="Cambria Math"/>
                        <w:i/>
                      </w:rPr>
                    </m:ctrlPr>
                  </m:sSubPr>
                  <m:e>
                    <m:r>
                      <w:rPr>
                        <w:rFonts w:ascii="Cambria Math" w:hAnsi="Cambria Math"/>
                      </w:rPr>
                      <m:t>P</m:t>
                    </m:r>
                  </m:e>
                  <m:sub>
                    <m:r>
                      <w:rPr>
                        <w:rFonts w:ascii="Cambria Math" w:hAnsi="Cambria Math"/>
                      </w:rPr>
                      <m:t>dtd</m:t>
                    </m:r>
                  </m:sub>
                </m:sSub>
              </m:oMath>
            </m:oMathPara>
          </w:p>
        </w:tc>
        <w:tc>
          <w:tcPr>
            <w:tcW w:w="1061" w:type="pct"/>
          </w:tcPr>
          <w:p w14:paraId="493B1898" w14:textId="77777777" w:rsidR="000C6246" w:rsidRDefault="000C6246" w:rsidP="00275AA2">
            <w:r>
              <w:t>W</w:t>
            </w:r>
          </w:p>
        </w:tc>
      </w:tr>
      <w:tr w:rsidR="000C6246" w14:paraId="10A655B0" w14:textId="77777777" w:rsidTr="00463B0B">
        <w:tc>
          <w:tcPr>
            <w:tcW w:w="1837" w:type="pct"/>
          </w:tcPr>
          <w:p w14:paraId="4BD5E5A9" w14:textId="77777777" w:rsidR="000C6246" w:rsidRDefault="000C6246" w:rsidP="00275AA2">
            <w:r>
              <w:t>Free wind speed</w:t>
            </w:r>
          </w:p>
        </w:tc>
        <w:tc>
          <w:tcPr>
            <w:tcW w:w="1051" w:type="pct"/>
          </w:tcPr>
          <w:p w14:paraId="67D85F48" w14:textId="77777777" w:rsidR="000C6246" w:rsidRDefault="00AF74E9" w:rsidP="00275AA2">
            <w:r>
              <w:t xml:space="preserve"> </w:t>
            </w:r>
            <w:r w:rsidR="000C6246">
              <w:t>vfree</w:t>
            </w:r>
          </w:p>
        </w:tc>
        <w:tc>
          <w:tcPr>
            <w:tcW w:w="1051" w:type="pct"/>
          </w:tcPr>
          <w:p w14:paraId="72CC33A8" w14:textId="77777777" w:rsidR="000C6246" w:rsidRDefault="0042137F" w:rsidP="00275AA2">
            <m:oMathPara>
              <m:oMath>
                <m:sSub>
                  <m:sSubPr>
                    <m:ctrlPr>
                      <w:rPr>
                        <w:rFonts w:ascii="Cambria Math" w:hAnsi="Cambria Math"/>
                        <w:i/>
                      </w:rPr>
                    </m:ctrlPr>
                  </m:sSubPr>
                  <m:e>
                    <m:r>
                      <w:rPr>
                        <w:rFonts w:ascii="Cambria Math" w:hAnsi="Cambria Math"/>
                      </w:rPr>
                      <m:t>v</m:t>
                    </m:r>
                  </m:e>
                  <m:sub>
                    <m:r>
                      <w:rPr>
                        <w:rFonts w:ascii="Cambria Math" w:hAnsi="Cambria Math"/>
                      </w:rPr>
                      <m:t>free</m:t>
                    </m:r>
                  </m:sub>
                </m:sSub>
              </m:oMath>
            </m:oMathPara>
          </w:p>
        </w:tc>
        <w:tc>
          <w:tcPr>
            <w:tcW w:w="1061" w:type="pct"/>
          </w:tcPr>
          <w:p w14:paraId="1EE6A074" w14:textId="77777777" w:rsidR="000C6246" w:rsidRDefault="000C6246" w:rsidP="00275AA2">
            <w:r>
              <w:t>m/s</w:t>
            </w:r>
          </w:p>
        </w:tc>
      </w:tr>
      <w:tr w:rsidR="000C6246" w14:paraId="70F77C3B" w14:textId="77777777" w:rsidTr="00463B0B">
        <w:tc>
          <w:tcPr>
            <w:tcW w:w="1837" w:type="pct"/>
          </w:tcPr>
          <w:p w14:paraId="583208B8" w14:textId="77777777" w:rsidR="000C6246" w:rsidRDefault="00BA6021" w:rsidP="00275AA2">
            <w:r>
              <w:t>Free wind speed modified by tower mevements</w:t>
            </w:r>
          </w:p>
        </w:tc>
        <w:tc>
          <w:tcPr>
            <w:tcW w:w="1051" w:type="pct"/>
          </w:tcPr>
          <w:p w14:paraId="12855523" w14:textId="77777777" w:rsidR="000C6246" w:rsidRDefault="00AF74E9" w:rsidP="00275AA2">
            <w:r>
              <w:t xml:space="preserve"> </w:t>
            </w:r>
            <w:r w:rsidR="000C6246">
              <w:t>v</w:t>
            </w:r>
          </w:p>
        </w:tc>
        <w:tc>
          <w:tcPr>
            <w:tcW w:w="1051" w:type="pct"/>
          </w:tcPr>
          <w:p w14:paraId="201FCE79" w14:textId="77777777" w:rsidR="000C6246" w:rsidRDefault="00AF74E9" w:rsidP="00275AA2">
            <m:oMathPara>
              <m:oMath>
                <m:r>
                  <w:rPr>
                    <w:rFonts w:ascii="Cambria Math" w:hAnsi="Cambria Math"/>
                  </w:rPr>
                  <m:t>v</m:t>
                </m:r>
              </m:oMath>
            </m:oMathPara>
          </w:p>
        </w:tc>
        <w:tc>
          <w:tcPr>
            <w:tcW w:w="1061" w:type="pct"/>
          </w:tcPr>
          <w:p w14:paraId="7F40B89E" w14:textId="77777777" w:rsidR="000C6246" w:rsidRDefault="000C6246" w:rsidP="00275AA2">
            <w:r>
              <w:t>m/s</w:t>
            </w:r>
          </w:p>
        </w:tc>
      </w:tr>
      <w:tr w:rsidR="000C6246" w14:paraId="57EB1036" w14:textId="77777777" w:rsidTr="00463B0B">
        <w:tc>
          <w:tcPr>
            <w:tcW w:w="1837" w:type="pct"/>
          </w:tcPr>
          <w:p w14:paraId="6165E6EE" w14:textId="77777777" w:rsidR="000C6246" w:rsidRDefault="000C6246" w:rsidP="00275AA2">
            <w:r>
              <w:t>Rotor torque</w:t>
            </w:r>
          </w:p>
        </w:tc>
        <w:tc>
          <w:tcPr>
            <w:tcW w:w="1051" w:type="pct"/>
          </w:tcPr>
          <w:p w14:paraId="1D593046" w14:textId="77777777" w:rsidR="000C6246" w:rsidRDefault="00AF74E9" w:rsidP="00275AA2">
            <w:r>
              <w:t xml:space="preserve"> </w:t>
            </w:r>
            <w:r w:rsidR="000C6246">
              <w:t>Mrot</w:t>
            </w:r>
          </w:p>
        </w:tc>
        <w:tc>
          <w:tcPr>
            <w:tcW w:w="1051" w:type="pct"/>
          </w:tcPr>
          <w:p w14:paraId="019DB1EB" w14:textId="77777777" w:rsidR="000C6246" w:rsidRDefault="0042137F" w:rsidP="00275AA2">
            <m:oMathPara>
              <m:oMath>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oMath>
            </m:oMathPara>
          </w:p>
        </w:tc>
        <w:tc>
          <w:tcPr>
            <w:tcW w:w="1061" w:type="pct"/>
          </w:tcPr>
          <w:p w14:paraId="19BF3899" w14:textId="77777777" w:rsidR="000C6246" w:rsidRDefault="00AE05CF" w:rsidP="00275AA2">
            <w:r>
              <w:t>W/(rad/s) = Nm</w:t>
            </w:r>
          </w:p>
        </w:tc>
      </w:tr>
      <w:tr w:rsidR="000C6246" w14:paraId="63106D01" w14:textId="77777777" w:rsidTr="00463B0B">
        <w:tc>
          <w:tcPr>
            <w:tcW w:w="1837" w:type="pct"/>
          </w:tcPr>
          <w:p w14:paraId="6FD9C9A9" w14:textId="77777777" w:rsidR="000C6246" w:rsidRDefault="000C6246" w:rsidP="00275AA2">
            <w:r>
              <w:t>Generator torque</w:t>
            </w:r>
            <w:r w:rsidR="00B9431E">
              <w:t xml:space="preserve"> (mapped to low speed side)</w:t>
            </w:r>
          </w:p>
        </w:tc>
        <w:tc>
          <w:tcPr>
            <w:tcW w:w="1051" w:type="pct"/>
          </w:tcPr>
          <w:p w14:paraId="111A390E" w14:textId="77777777" w:rsidR="000C6246" w:rsidRDefault="00AF74E9" w:rsidP="00275AA2">
            <w:r>
              <w:t xml:space="preserve"> </w:t>
            </w:r>
            <w:r w:rsidR="000C6246">
              <w:t>Mgen</w:t>
            </w:r>
          </w:p>
        </w:tc>
        <w:tc>
          <w:tcPr>
            <w:tcW w:w="1051" w:type="pct"/>
          </w:tcPr>
          <w:p w14:paraId="360B8DDA" w14:textId="77777777" w:rsidR="000C6246" w:rsidRDefault="0042137F" w:rsidP="00275A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=M</m:t>
                    </m:r>
                  </m:e>
                  <m:sub>
                    <m:r>
                      <w:rPr>
                        <w:rFonts w:ascii="Cambria Math" w:hAnsi="Cambria Math"/>
                      </w:rPr>
                      <m:t>g</m:t>
                    </m:r>
                  </m:sub>
                </m:sSub>
              </m:oMath>
            </m:oMathPara>
          </w:p>
        </w:tc>
        <w:tc>
          <w:tcPr>
            <w:tcW w:w="1061" w:type="pct"/>
          </w:tcPr>
          <w:p w14:paraId="744DADC6" w14:textId="77777777" w:rsidR="000C6246" w:rsidRDefault="00AE05CF" w:rsidP="00275AA2">
            <w:r>
              <w:t>W/(rad/s) = Nm</w:t>
            </w:r>
          </w:p>
        </w:tc>
      </w:tr>
      <w:tr w:rsidR="000C6246" w14:paraId="4A88DCFA" w14:textId="77777777" w:rsidTr="00463B0B">
        <w:tc>
          <w:tcPr>
            <w:tcW w:w="1837" w:type="pct"/>
          </w:tcPr>
          <w:p w14:paraId="0832A4BF" w14:textId="77777777" w:rsidR="000C6246" w:rsidRDefault="000C6246" w:rsidP="00275AA2">
            <w:r>
              <w:t>Rotor thrust (force)</w:t>
            </w:r>
          </w:p>
        </w:tc>
        <w:tc>
          <w:tcPr>
            <w:tcW w:w="1051" w:type="pct"/>
          </w:tcPr>
          <w:p w14:paraId="19E6DDA6" w14:textId="77777777" w:rsidR="000C6246" w:rsidRDefault="00AF74E9" w:rsidP="00275AA2">
            <w:r>
              <w:t xml:space="preserve"> </w:t>
            </w:r>
            <w:r w:rsidR="000C6246">
              <w:t>Trot</w:t>
            </w:r>
          </w:p>
        </w:tc>
        <w:tc>
          <w:tcPr>
            <w:tcW w:w="1051" w:type="pct"/>
          </w:tcPr>
          <w:p w14:paraId="48D1EDDD" w14:textId="77777777" w:rsidR="000C6246" w:rsidRDefault="0042137F" w:rsidP="00275AA2">
            <m:oMathPara>
              <m:oMath>
                <m:sSub>
                  <m:sSubPr>
                    <m:ctrlPr>
                      <w:rPr>
                        <w:rFonts w:ascii="Cambria Math" w:hAnsi="Cambria Math"/>
                        <w:i/>
                      </w:rPr>
                    </m:ctrlPr>
                  </m:sSubPr>
                  <m:e>
                    <m:r>
                      <w:rPr>
                        <w:rFonts w:ascii="Cambria Math" w:hAnsi="Cambria Math"/>
                      </w:rPr>
                      <m:t>F</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c>
          <w:tcPr>
            <w:tcW w:w="1061" w:type="pct"/>
          </w:tcPr>
          <w:p w14:paraId="389F18D8" w14:textId="77777777" w:rsidR="000C6246" w:rsidRDefault="00AE05CF" w:rsidP="00275AA2">
            <w:r>
              <w:t>W/(rad/s) = Nm</w:t>
            </w:r>
          </w:p>
        </w:tc>
      </w:tr>
      <w:tr w:rsidR="000C6246" w14:paraId="3A7B309E" w14:textId="77777777" w:rsidTr="00463B0B">
        <w:tc>
          <w:tcPr>
            <w:tcW w:w="1837" w:type="pct"/>
          </w:tcPr>
          <w:p w14:paraId="7F9239BC" w14:textId="77777777" w:rsidR="000C6246" w:rsidRDefault="000C6246" w:rsidP="00275AA2">
            <w:r>
              <w:t>Tower position, velocity and acceleration in y-direction (i.e. fore aft)</w:t>
            </w:r>
          </w:p>
        </w:tc>
        <w:tc>
          <w:tcPr>
            <w:tcW w:w="1051" w:type="pct"/>
          </w:tcPr>
          <w:p w14:paraId="27BDD61D" w14:textId="77777777" w:rsidR="000C6246" w:rsidRDefault="00AF74E9" w:rsidP="00275AA2">
            <w:r>
              <w:t xml:space="preserve"> </w:t>
            </w:r>
            <w:r w:rsidR="000C6246">
              <w:t>py</w:t>
            </w:r>
          </w:p>
          <w:p w14:paraId="38CBD0E8" w14:textId="77777777" w:rsidR="000C6246" w:rsidRDefault="00AF74E9" w:rsidP="00275AA2">
            <w:r>
              <w:t xml:space="preserve"> </w:t>
            </w:r>
            <w:r w:rsidR="000C6246">
              <w:t>vy</w:t>
            </w:r>
          </w:p>
          <w:p w14:paraId="7E1A1ADC" w14:textId="77777777" w:rsidR="000C6246" w:rsidRDefault="00AF74E9" w:rsidP="00275AA2">
            <w:r>
              <w:t xml:space="preserve"> </w:t>
            </w:r>
            <w:r w:rsidR="000C6246">
              <w:t>ay</w:t>
            </w:r>
          </w:p>
        </w:tc>
        <w:tc>
          <w:tcPr>
            <w:tcW w:w="1051" w:type="pct"/>
          </w:tcPr>
          <w:p w14:paraId="4A856E2C" w14:textId="77777777" w:rsidR="000C6246" w:rsidRPr="00AF74E9" w:rsidRDefault="0042137F" w:rsidP="00275AA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oMath>
            </m:oMathPara>
          </w:p>
          <w:p w14:paraId="7BE05863" w14:textId="77777777" w:rsidR="00AF74E9" w:rsidRPr="00AF74E9" w:rsidRDefault="0042137F" w:rsidP="00275A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m:oMathPara>
          </w:p>
          <w:p w14:paraId="68ABB5F7" w14:textId="77777777" w:rsidR="00AF74E9" w:rsidRPr="00AF74E9" w:rsidRDefault="0042137F" w:rsidP="00275A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m:oMathPara>
          </w:p>
        </w:tc>
        <w:tc>
          <w:tcPr>
            <w:tcW w:w="1061" w:type="pct"/>
          </w:tcPr>
          <w:p w14:paraId="1E70A311" w14:textId="77777777" w:rsidR="000C6246" w:rsidRDefault="000C6246" w:rsidP="00275AA2">
            <w:r>
              <w:t>m</w:t>
            </w:r>
          </w:p>
          <w:p w14:paraId="622C90F3" w14:textId="77777777" w:rsidR="000C6246" w:rsidRDefault="000C6246" w:rsidP="00275AA2">
            <w:r>
              <w:t>m/s</w:t>
            </w:r>
          </w:p>
          <w:p w14:paraId="62C1A8F2" w14:textId="77777777" w:rsidR="000C6246" w:rsidRDefault="000C6246" w:rsidP="00275AA2">
            <w:r>
              <w:t>m/s^2</w:t>
            </w:r>
          </w:p>
        </w:tc>
      </w:tr>
      <w:tr w:rsidR="000C6246" w14:paraId="2469DA40" w14:textId="77777777" w:rsidTr="00463B0B">
        <w:tc>
          <w:tcPr>
            <w:tcW w:w="1837" w:type="pct"/>
          </w:tcPr>
          <w:p w14:paraId="2304FC09" w14:textId="77777777" w:rsidR="000C6246" w:rsidRDefault="000C6246" w:rsidP="00275AA2">
            <w:r>
              <w:t>Tower position, velocity and acceleration in x-direction (i.e. side-side)</w:t>
            </w:r>
          </w:p>
        </w:tc>
        <w:tc>
          <w:tcPr>
            <w:tcW w:w="1051" w:type="pct"/>
          </w:tcPr>
          <w:p w14:paraId="1145A88F" w14:textId="77777777" w:rsidR="000C6246" w:rsidRDefault="00AF74E9" w:rsidP="00275AA2">
            <w:r>
              <w:t xml:space="preserve"> </w:t>
            </w:r>
            <w:r w:rsidR="000C6246">
              <w:t>px</w:t>
            </w:r>
          </w:p>
          <w:p w14:paraId="38602DC6" w14:textId="77777777" w:rsidR="000C6246" w:rsidRDefault="00AF74E9" w:rsidP="00275AA2">
            <w:r>
              <w:t xml:space="preserve"> </w:t>
            </w:r>
            <w:r w:rsidR="000C6246">
              <w:t>vx</w:t>
            </w:r>
          </w:p>
          <w:p w14:paraId="5CC8C4C4" w14:textId="77777777" w:rsidR="000C6246" w:rsidRDefault="00AF74E9" w:rsidP="00275AA2">
            <w:r>
              <w:t xml:space="preserve"> </w:t>
            </w:r>
            <w:r w:rsidR="000C6246">
              <w:t>ax</w:t>
            </w:r>
          </w:p>
        </w:tc>
        <w:tc>
          <w:tcPr>
            <w:tcW w:w="1051" w:type="pct"/>
          </w:tcPr>
          <w:p w14:paraId="1D318A1E" w14:textId="77777777" w:rsidR="000C6246" w:rsidRPr="00AF74E9" w:rsidRDefault="0042137F" w:rsidP="00275AA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oMath>
            </m:oMathPara>
          </w:p>
          <w:p w14:paraId="108C5E7E" w14:textId="77777777" w:rsidR="00AF74E9" w:rsidRPr="00AF74E9" w:rsidRDefault="0042137F" w:rsidP="00275A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m:oMathPara>
          </w:p>
          <w:p w14:paraId="7411C716" w14:textId="77777777" w:rsidR="00AF74E9" w:rsidRPr="00AF74E9" w:rsidRDefault="0042137F" w:rsidP="00275A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m:oMathPara>
          </w:p>
        </w:tc>
        <w:tc>
          <w:tcPr>
            <w:tcW w:w="1061" w:type="pct"/>
          </w:tcPr>
          <w:p w14:paraId="690F837C" w14:textId="77777777" w:rsidR="000C6246" w:rsidRDefault="000C6246" w:rsidP="00275AA2">
            <w:r>
              <w:t>m</w:t>
            </w:r>
          </w:p>
          <w:p w14:paraId="13342CDA" w14:textId="77777777" w:rsidR="000C6246" w:rsidRDefault="000C6246" w:rsidP="00275AA2">
            <w:r>
              <w:t>m/s</w:t>
            </w:r>
          </w:p>
          <w:p w14:paraId="53A963E3" w14:textId="77777777" w:rsidR="000C6246" w:rsidRDefault="000C6246" w:rsidP="00275AA2">
            <w:r>
              <w:t>m/s^2</w:t>
            </w:r>
          </w:p>
        </w:tc>
      </w:tr>
      <w:tr w:rsidR="000C6246" w14:paraId="4A8129DD" w14:textId="77777777" w:rsidTr="00463B0B">
        <w:tc>
          <w:tcPr>
            <w:tcW w:w="1837" w:type="pct"/>
          </w:tcPr>
          <w:p w14:paraId="0BE69A7A" w14:textId="77777777" w:rsidR="000C6246" w:rsidRDefault="000C6246" w:rsidP="00275AA2">
            <w:r>
              <w:t>Nacelle rotation around y-axis</w:t>
            </w:r>
          </w:p>
        </w:tc>
        <w:tc>
          <w:tcPr>
            <w:tcW w:w="1051" w:type="pct"/>
          </w:tcPr>
          <w:p w14:paraId="28C0E9E7" w14:textId="77777777" w:rsidR="000C6246" w:rsidRDefault="00AF74E9" w:rsidP="00275AA2">
            <w:r>
              <w:t xml:space="preserve"> </w:t>
            </w:r>
            <w:r w:rsidR="000C6246">
              <w:t>pWy</w:t>
            </w:r>
          </w:p>
          <w:p w14:paraId="0BDA0382" w14:textId="77777777" w:rsidR="000C6246" w:rsidRDefault="00AF74E9" w:rsidP="00275AA2">
            <w:r>
              <w:t xml:space="preserve"> </w:t>
            </w:r>
            <w:r w:rsidR="000C6246">
              <w:t>vWy</w:t>
            </w:r>
          </w:p>
          <w:p w14:paraId="45C55BBB" w14:textId="77777777" w:rsidR="000C6246" w:rsidRDefault="00AF74E9" w:rsidP="00275AA2">
            <w:r>
              <w:t xml:space="preserve"> </w:t>
            </w:r>
            <w:r w:rsidR="000C6246">
              <w:t>aWy</w:t>
            </w:r>
          </w:p>
        </w:tc>
        <w:tc>
          <w:tcPr>
            <w:tcW w:w="1051" w:type="pct"/>
          </w:tcPr>
          <w:p w14:paraId="3F5CF60B" w14:textId="77777777" w:rsidR="000C6246" w:rsidRPr="00AF74E9" w:rsidRDefault="0042137F" w:rsidP="00275AA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φy</m:t>
                    </m:r>
                  </m:sub>
                </m:sSub>
              </m:oMath>
            </m:oMathPara>
          </w:p>
          <w:p w14:paraId="6C57C70E" w14:textId="77777777" w:rsidR="00AF74E9" w:rsidRPr="00AF74E9" w:rsidRDefault="0042137F" w:rsidP="00275AA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φy</m:t>
                    </m:r>
                  </m:sub>
                </m:sSub>
              </m:oMath>
            </m:oMathPara>
          </w:p>
          <w:p w14:paraId="7E7C53BA" w14:textId="77777777" w:rsidR="00AF74E9" w:rsidRDefault="0042137F" w:rsidP="00275AA2">
            <m:oMathPara>
              <m:oMath>
                <m:sSub>
                  <m:sSubPr>
                    <m:ctrlPr>
                      <w:rPr>
                        <w:rFonts w:ascii="Cambria Math" w:hAnsi="Cambria Math"/>
                        <w:i/>
                      </w:rPr>
                    </m:ctrlPr>
                  </m:sSubPr>
                  <m:e>
                    <m:r>
                      <w:rPr>
                        <w:rFonts w:ascii="Cambria Math" w:hAnsi="Cambria Math"/>
                      </w:rPr>
                      <m:t>a</m:t>
                    </m:r>
                  </m:e>
                  <m:sub>
                    <m:r>
                      <w:rPr>
                        <w:rFonts w:ascii="Cambria Math" w:hAnsi="Cambria Math"/>
                      </w:rPr>
                      <m:t>φy</m:t>
                    </m:r>
                  </m:sub>
                </m:sSub>
              </m:oMath>
            </m:oMathPara>
          </w:p>
        </w:tc>
        <w:tc>
          <w:tcPr>
            <w:tcW w:w="1061" w:type="pct"/>
          </w:tcPr>
          <w:p w14:paraId="02A4F94A" w14:textId="77777777" w:rsidR="000C6246" w:rsidRDefault="000C6246" w:rsidP="00275AA2">
            <w:r>
              <w:t>rad</w:t>
            </w:r>
          </w:p>
          <w:p w14:paraId="0DFC42F5" w14:textId="77777777" w:rsidR="000C6246" w:rsidRDefault="000C6246" w:rsidP="00275AA2">
            <w:r>
              <w:t>rad/s</w:t>
            </w:r>
          </w:p>
          <w:p w14:paraId="21A177E4" w14:textId="77777777" w:rsidR="000C6246" w:rsidRDefault="000C6246" w:rsidP="00275AA2">
            <w:r>
              <w:t>rad/s^2</w:t>
            </w:r>
          </w:p>
        </w:tc>
      </w:tr>
      <w:tr w:rsidR="000C6246" w14:paraId="26C16C8B" w14:textId="77777777" w:rsidTr="00463B0B">
        <w:tc>
          <w:tcPr>
            <w:tcW w:w="1837" w:type="pct"/>
          </w:tcPr>
          <w:p w14:paraId="582FDA6D" w14:textId="77777777" w:rsidR="000C6246" w:rsidRDefault="000C6246" w:rsidP="00275AA2"/>
        </w:tc>
        <w:tc>
          <w:tcPr>
            <w:tcW w:w="1051" w:type="pct"/>
          </w:tcPr>
          <w:p w14:paraId="3EDB6AF4" w14:textId="77777777" w:rsidR="000C6246" w:rsidRDefault="000C6246" w:rsidP="00275AA2"/>
        </w:tc>
        <w:tc>
          <w:tcPr>
            <w:tcW w:w="1051" w:type="pct"/>
          </w:tcPr>
          <w:p w14:paraId="02A2E6F0" w14:textId="77777777" w:rsidR="000C6246" w:rsidRDefault="000C6246" w:rsidP="00275AA2"/>
        </w:tc>
        <w:tc>
          <w:tcPr>
            <w:tcW w:w="1061" w:type="pct"/>
          </w:tcPr>
          <w:p w14:paraId="3E8245ED" w14:textId="77777777" w:rsidR="000C6246" w:rsidRDefault="000C6246" w:rsidP="00275AA2"/>
        </w:tc>
      </w:tr>
    </w:tbl>
    <w:p w14:paraId="656DDA00" w14:textId="77777777" w:rsidR="00275AA2" w:rsidRDefault="00275AA2" w:rsidP="00275AA2"/>
    <w:p w14:paraId="4251131B" w14:textId="77777777" w:rsidR="00AE05CF" w:rsidRDefault="00AE05CF" w:rsidP="00AE05CF">
      <w:pPr>
        <w:rPr>
          <w:lang w:val="en-GB"/>
        </w:rPr>
      </w:pPr>
    </w:p>
    <w:p w14:paraId="3B56DC3C" w14:textId="77777777" w:rsidR="00FC29EF" w:rsidRDefault="00FC29EF" w:rsidP="00FC29EF">
      <w:pPr>
        <w:pStyle w:val="Heading2"/>
        <w:rPr>
          <w:lang w:val="en-GB"/>
        </w:rPr>
      </w:pPr>
      <w:bookmarkStart w:id="7" w:name="_Toc502738249"/>
      <w:r>
        <w:rPr>
          <w:lang w:val="en-GB"/>
        </w:rPr>
        <w:t>Matlab connect examples</w:t>
      </w:r>
      <w:bookmarkEnd w:id="7"/>
    </w:p>
    <w:p w14:paraId="0E4BB315" w14:textId="77777777" w:rsidR="00FC29EF" w:rsidRDefault="00FC29EF" w:rsidP="00FC29EF">
      <w:pPr>
        <w:rPr>
          <w:lang w:val="en-GB"/>
        </w:rPr>
      </w:pPr>
      <w:r>
        <w:rPr>
          <w:lang w:val="en-GB"/>
        </w:rPr>
        <w:t>Notice, systems (components) are connect by names so order does not matter.</w:t>
      </w:r>
    </w:p>
    <w:p w14:paraId="0921D279" w14:textId="77777777" w:rsidR="003D3863" w:rsidRPr="00FC29EF" w:rsidRDefault="003D3863" w:rsidP="00FC29EF">
      <w:pPr>
        <w:rPr>
          <w:lang w:val="en-GB"/>
        </w:rPr>
      </w:pPr>
    </w:p>
    <w:p w14:paraId="71941504" w14:textId="77777777" w:rsidR="00EA2B4C" w:rsidRDefault="00FC29EF" w:rsidP="00EA2B4C">
      <w:pPr>
        <w:pStyle w:val="Heading3"/>
      </w:pPr>
      <w:bookmarkStart w:id="8" w:name="_Toc502738250"/>
      <w:r>
        <w:lastRenderedPageBreak/>
        <w:t>E</w:t>
      </w:r>
      <w:r w:rsidR="00AE05CF" w:rsidRPr="00AE05CF">
        <w:t>xample</w:t>
      </w:r>
      <w:r w:rsidR="00EA2B4C">
        <w:t xml:space="preserve"> 1</w:t>
      </w:r>
      <w:bookmarkEnd w:id="8"/>
    </w:p>
    <w:p w14:paraId="58F728F9" w14:textId="77777777" w:rsidR="00275AA2" w:rsidRPr="00AE05CF" w:rsidRDefault="00AE05CF" w:rsidP="00275AA2">
      <w:pPr>
        <w:rPr>
          <w:b/>
          <w:lang w:val="en-GB"/>
        </w:rPr>
      </w:pPr>
      <w:r>
        <w:t xml:space="preserve">Create a </w:t>
      </w:r>
      <w:r w:rsidR="00275AA2">
        <w:t xml:space="preserve">system from reference generator speed </w:t>
      </w:r>
      <w:r w:rsidR="00EA2B4C">
        <w:t>(</w:t>
      </w:r>
      <w:r w:rsidR="00057574">
        <w:t>wR</w:t>
      </w:r>
      <w:r w:rsidR="00EA2B4C">
        <w:t xml:space="preserve">ef) </w:t>
      </w:r>
      <w:r w:rsidR="00275AA2">
        <w:t xml:space="preserve">to generator speed </w:t>
      </w:r>
      <w:r w:rsidR="00EA2B4C">
        <w:t xml:space="preserve">(w) </w:t>
      </w:r>
      <w:r w:rsidR="00275AA2">
        <w:t>for full load operation, including FATD, fore aft tower, no converter dynamics and no pitch dynamics.</w:t>
      </w:r>
      <w:r w:rsidR="007B5F71">
        <w:t xml:space="preserve"> Fo</w:t>
      </w:r>
      <w:r w:rsidR="00EA2B4C">
        <w:t>r this to work ALL needed components</w:t>
      </w:r>
      <w:r w:rsidR="007B5F71">
        <w:t xml:space="preserve"> MUST be included. </w:t>
      </w:r>
      <w:r w:rsidR="00EA2B4C">
        <w:t>For example, the pitch system cannot be left out as this would break the closed loop system. In addition, the ‘SumRef’ system must be included to close the loop.</w:t>
      </w:r>
    </w:p>
    <w:tbl>
      <w:tblPr>
        <w:tblStyle w:val="TableGrid"/>
        <w:tblW w:w="5000" w:type="pct"/>
        <w:tblLook w:val="04A0" w:firstRow="1" w:lastRow="0" w:firstColumn="1" w:lastColumn="0" w:noHBand="0" w:noVBand="1"/>
      </w:tblPr>
      <w:tblGrid>
        <w:gridCol w:w="10790"/>
      </w:tblGrid>
      <w:tr w:rsidR="00275AA2" w14:paraId="55391AEB" w14:textId="77777777" w:rsidTr="00463B0B">
        <w:tc>
          <w:tcPr>
            <w:tcW w:w="5000" w:type="pct"/>
          </w:tcPr>
          <w:p w14:paraId="1CEBAF4D" w14:textId="77777777" w:rsidR="00275AA2" w:rsidRPr="00116154" w:rsidRDefault="00275AA2" w:rsidP="00275AA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SumRef = sumblk(</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'wRef'</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18B0E475" w14:textId="77777777" w:rsidR="00275AA2" w:rsidRDefault="00275AA2" w:rsidP="00275AA2">
            <w:pPr>
              <w:rPr>
                <w:b/>
              </w:rPr>
            </w:pPr>
            <w:r>
              <w:rPr>
                <w:rFonts w:ascii="Courier New" w:hAnsi="Courier New" w:cs="Courier New"/>
                <w:color w:val="000000"/>
                <w:sz w:val="20"/>
                <w:szCs w:val="20"/>
              </w:rPr>
              <w:t>sys</w:t>
            </w:r>
            <w:r w:rsidR="00057574">
              <w:rPr>
                <w:rFonts w:ascii="Courier New" w:hAnsi="Courier New" w:cs="Courier New"/>
                <w:color w:val="000000"/>
                <w:sz w:val="20"/>
                <w:szCs w:val="20"/>
              </w:rPr>
              <w:t>CL_wRef</w:t>
            </w:r>
            <w:r w:rsidR="00FC29EF">
              <w:rPr>
                <w:rFonts w:ascii="Courier New" w:hAnsi="Courier New" w:cs="Courier New"/>
                <w:color w:val="000000"/>
                <w:sz w:val="20"/>
                <w:szCs w:val="20"/>
              </w:rPr>
              <w:t>2w_FLC</w:t>
            </w:r>
            <w:r>
              <w:rPr>
                <w:rFonts w:ascii="Courier New" w:hAnsi="Courier New" w:cs="Courier New"/>
                <w:color w:val="000000"/>
                <w:sz w:val="20"/>
                <w:szCs w:val="20"/>
              </w:rPr>
              <w:t xml:space="preserve"> = connect(c.FLC,c.FATD,c.pitUn,c.cnvUn,c.gen,c.drt,c.aeroFLC,… c.aeroThr,c.rotWind,c.towSprMassFa,SumRef,</w:t>
            </w:r>
            <w:r>
              <w:rPr>
                <w:rFonts w:ascii="Courier New" w:hAnsi="Courier New" w:cs="Courier New"/>
                <w:color w:val="A020F0"/>
                <w:sz w:val="20"/>
                <w:szCs w:val="20"/>
              </w:rPr>
              <w:t>'wRef'</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tc>
      </w:tr>
    </w:tbl>
    <w:p w14:paraId="0ACA8EFA" w14:textId="77777777" w:rsidR="00EA2B4C" w:rsidRDefault="00EA2B4C" w:rsidP="00EA2B4C">
      <w:pPr>
        <w:rPr>
          <w:lang w:val="en-GB"/>
        </w:rPr>
      </w:pPr>
    </w:p>
    <w:p w14:paraId="17DBCBFD" w14:textId="77777777" w:rsidR="0069496F" w:rsidRDefault="0069496F" w:rsidP="00EA2B4C">
      <w:pPr>
        <w:rPr>
          <w:lang w:val="en-GB"/>
        </w:rPr>
      </w:pPr>
      <w:r>
        <w:rPr>
          <w:lang w:val="en-GB"/>
        </w:rPr>
        <w:t>The resulting system has been sketched below</w:t>
      </w:r>
      <w:r w:rsidR="003D3863">
        <w:rPr>
          <w:lang w:val="en-GB"/>
        </w:rPr>
        <w:t>.</w:t>
      </w:r>
      <w:r w:rsidR="000D2C87">
        <w:rPr>
          <w:lang w:val="en-GB"/>
        </w:rPr>
        <w:t xml:space="preserve"> Notice, the arrows starting with a square are connected to other blocks.</w:t>
      </w:r>
    </w:p>
    <w:p w14:paraId="662D611B" w14:textId="77777777" w:rsidR="00415D35" w:rsidRDefault="000D2C87" w:rsidP="003D3863">
      <w:pPr>
        <w:jc w:val="center"/>
        <w:rPr>
          <w:lang w:val="en-GB"/>
        </w:rPr>
      </w:pPr>
      <w:r>
        <w:object w:dxaOrig="12853" w:dyaOrig="8952" w14:anchorId="0D43D608">
          <v:shape id="_x0000_i1026" type="#_x0000_t75" style="width:487.5pt;height:339pt" o:ole="">
            <v:imagedata r:id="rId11" o:title=""/>
          </v:shape>
          <o:OLEObject Type="Embed" ProgID="Visio.Drawing.15" ShapeID="_x0000_i1026" DrawAspect="Content" ObjectID="_1725797073" r:id="rId12"/>
        </w:object>
      </w:r>
    </w:p>
    <w:p w14:paraId="75F32B7C" w14:textId="77777777" w:rsidR="00415D35" w:rsidRDefault="00415D35" w:rsidP="00EA2B4C">
      <w:pPr>
        <w:rPr>
          <w:lang w:val="en-GB"/>
        </w:rPr>
      </w:pPr>
    </w:p>
    <w:p w14:paraId="0CD83CB8" w14:textId="77777777" w:rsidR="003D3863" w:rsidRDefault="003D3863" w:rsidP="00EA2B4C">
      <w:pPr>
        <w:rPr>
          <w:lang w:val="en-GB"/>
        </w:rPr>
      </w:pPr>
    </w:p>
    <w:p w14:paraId="5E9E1E4E" w14:textId="77777777" w:rsidR="00EA2B4C" w:rsidRDefault="00FC29EF" w:rsidP="00EA2B4C">
      <w:pPr>
        <w:pStyle w:val="Heading3"/>
      </w:pPr>
      <w:bookmarkStart w:id="9" w:name="_Toc502738251"/>
      <w:r>
        <w:t>E</w:t>
      </w:r>
      <w:r w:rsidR="00EA2B4C" w:rsidRPr="00AE05CF">
        <w:t>xample</w:t>
      </w:r>
      <w:r w:rsidR="00EA2B4C">
        <w:t xml:space="preserve"> 2</w:t>
      </w:r>
      <w:bookmarkEnd w:id="9"/>
    </w:p>
    <w:p w14:paraId="72FD90C4" w14:textId="77777777" w:rsidR="00EA2B4C" w:rsidRPr="00AE05CF" w:rsidRDefault="00EA2B4C" w:rsidP="00EA2B4C">
      <w:pPr>
        <w:rPr>
          <w:b/>
          <w:lang w:val="en-GB"/>
        </w:rPr>
      </w:pPr>
      <w:r>
        <w:t>Create a system from free wind speed (vfree) to fore-aft tower velocity (vy) for full load operation, including FATD, fore aft tower, no converter dynamics and no pitch dynamics. For this to work ALL needed components MUST be included</w:t>
      </w:r>
      <w:r w:rsidR="00163489">
        <w:t>, and this</w:t>
      </w:r>
      <w:r w:rsidR="00057574">
        <w:t xml:space="preserve"> includes the speed feedback given by ‘SumRef’.</w:t>
      </w:r>
    </w:p>
    <w:tbl>
      <w:tblPr>
        <w:tblStyle w:val="TableGrid"/>
        <w:tblW w:w="5000" w:type="pct"/>
        <w:tblLook w:val="04A0" w:firstRow="1" w:lastRow="0" w:firstColumn="1" w:lastColumn="0" w:noHBand="0" w:noVBand="1"/>
      </w:tblPr>
      <w:tblGrid>
        <w:gridCol w:w="10790"/>
      </w:tblGrid>
      <w:tr w:rsidR="00EA2B4C" w14:paraId="4089BC8E" w14:textId="77777777" w:rsidTr="00463B0B">
        <w:tc>
          <w:tcPr>
            <w:tcW w:w="5000" w:type="pct"/>
          </w:tcPr>
          <w:p w14:paraId="04A7A7C4" w14:textId="77777777" w:rsidR="00EA2B4C" w:rsidRPr="00116154" w:rsidRDefault="00EA2B4C" w:rsidP="00DD62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SumRef = sumblk(</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'wRef'</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2EDBC7B8" w14:textId="77777777" w:rsidR="00EA2B4C" w:rsidRDefault="00EA2B4C" w:rsidP="00DD626F">
            <w:pPr>
              <w:rPr>
                <w:b/>
              </w:rPr>
            </w:pPr>
            <w:r>
              <w:rPr>
                <w:rFonts w:ascii="Courier New" w:hAnsi="Courier New" w:cs="Courier New"/>
                <w:color w:val="000000"/>
                <w:sz w:val="20"/>
                <w:szCs w:val="20"/>
              </w:rPr>
              <w:t>sys</w:t>
            </w:r>
            <w:r w:rsidR="00FC29EF">
              <w:rPr>
                <w:rFonts w:ascii="Courier New" w:hAnsi="Courier New" w:cs="Courier New"/>
                <w:color w:val="000000"/>
                <w:sz w:val="20"/>
                <w:szCs w:val="20"/>
              </w:rPr>
              <w:t>CL_vfree2vy_FLC</w:t>
            </w:r>
            <w:r>
              <w:rPr>
                <w:rFonts w:ascii="Courier New" w:hAnsi="Courier New" w:cs="Courier New"/>
                <w:color w:val="000000"/>
                <w:sz w:val="20"/>
                <w:szCs w:val="20"/>
              </w:rPr>
              <w:t xml:space="preserve"> = connect(c.FLC,c.FATD,c.pitUn,c.cnvUn,c.gen,c.drt,c.aeroFLC,… c.aeroThr,c.rotWind,c.towSprMassFa,SumRef,</w:t>
            </w:r>
            <w:r w:rsidR="00057574">
              <w:rPr>
                <w:rFonts w:ascii="Courier New" w:hAnsi="Courier New" w:cs="Courier New"/>
                <w:color w:val="A020F0"/>
                <w:sz w:val="20"/>
                <w:szCs w:val="20"/>
              </w:rPr>
              <w:t>'vfree</w:t>
            </w:r>
            <w:r>
              <w:rPr>
                <w:rFonts w:ascii="Courier New" w:hAnsi="Courier New" w:cs="Courier New"/>
                <w:color w:val="A020F0"/>
                <w:sz w:val="20"/>
                <w:szCs w:val="20"/>
              </w:rPr>
              <w:t>'</w:t>
            </w:r>
            <w:r>
              <w:rPr>
                <w:rFonts w:ascii="Courier New" w:hAnsi="Courier New" w:cs="Courier New"/>
                <w:color w:val="000000"/>
                <w:sz w:val="20"/>
                <w:szCs w:val="20"/>
              </w:rPr>
              <w:t>,</w:t>
            </w:r>
            <w:r w:rsidR="00057574">
              <w:rPr>
                <w:rFonts w:ascii="Courier New" w:hAnsi="Courier New" w:cs="Courier New"/>
                <w:color w:val="A020F0"/>
                <w:sz w:val="20"/>
                <w:szCs w:val="20"/>
              </w:rPr>
              <w:t>'vy</w:t>
            </w:r>
            <w:r>
              <w:rPr>
                <w:rFonts w:ascii="Courier New" w:hAnsi="Courier New" w:cs="Courier New"/>
                <w:color w:val="A020F0"/>
                <w:sz w:val="20"/>
                <w:szCs w:val="20"/>
              </w:rPr>
              <w:t>'</w:t>
            </w:r>
            <w:r>
              <w:rPr>
                <w:rFonts w:ascii="Courier New" w:hAnsi="Courier New" w:cs="Courier New"/>
                <w:color w:val="000000"/>
                <w:sz w:val="20"/>
                <w:szCs w:val="20"/>
              </w:rPr>
              <w:t>);</w:t>
            </w:r>
          </w:p>
        </w:tc>
      </w:tr>
    </w:tbl>
    <w:p w14:paraId="7F135DD6" w14:textId="77777777" w:rsidR="00FC29EF" w:rsidRDefault="00FC29EF" w:rsidP="00FC29EF">
      <w:pPr>
        <w:rPr>
          <w:lang w:val="en-GB"/>
        </w:rPr>
      </w:pPr>
    </w:p>
    <w:p w14:paraId="2503DB2C" w14:textId="77777777" w:rsidR="003D3863" w:rsidRDefault="003D3863" w:rsidP="00FC29EF">
      <w:pPr>
        <w:rPr>
          <w:lang w:val="en-GB"/>
        </w:rPr>
      </w:pPr>
    </w:p>
    <w:p w14:paraId="1FFBE75A" w14:textId="77777777" w:rsidR="00FC29EF" w:rsidRDefault="00FC29EF" w:rsidP="00FC29EF">
      <w:pPr>
        <w:pStyle w:val="Heading3"/>
      </w:pPr>
      <w:bookmarkStart w:id="10" w:name="_Toc502738252"/>
      <w:r>
        <w:t>E</w:t>
      </w:r>
      <w:r w:rsidRPr="00AE05CF">
        <w:t>xample</w:t>
      </w:r>
      <w:r>
        <w:t xml:space="preserve"> 3</w:t>
      </w:r>
      <w:bookmarkEnd w:id="10"/>
    </w:p>
    <w:p w14:paraId="1DE71C4C" w14:textId="77777777" w:rsidR="00FC29EF" w:rsidRPr="00AE05CF" w:rsidRDefault="00FC29EF" w:rsidP="00FC29EF">
      <w:pPr>
        <w:rPr>
          <w:b/>
          <w:lang w:val="en-GB"/>
        </w:rPr>
      </w:pPr>
      <w:r>
        <w:t>Create a system from free wind speed (vfree) to side-side tower angular velocity (vWy) for full load operation, including DTD, side-side tower, no converter dynamics and no pitch dynamics. For this to work ALL needed components MUST</w:t>
      </w:r>
      <w:r w:rsidR="00163489">
        <w:t xml:space="preserve"> be included, and this</w:t>
      </w:r>
      <w:r>
        <w:t xml:space="preserve"> includes the speed feedback given by ‘SumRef’.</w:t>
      </w:r>
    </w:p>
    <w:tbl>
      <w:tblPr>
        <w:tblStyle w:val="TableGrid"/>
        <w:tblW w:w="5000" w:type="pct"/>
        <w:tblLook w:val="04A0" w:firstRow="1" w:lastRow="0" w:firstColumn="1" w:lastColumn="0" w:noHBand="0" w:noVBand="1"/>
      </w:tblPr>
      <w:tblGrid>
        <w:gridCol w:w="10790"/>
      </w:tblGrid>
      <w:tr w:rsidR="00FC29EF" w14:paraId="1FA7D681" w14:textId="77777777" w:rsidTr="00463B0B">
        <w:tc>
          <w:tcPr>
            <w:tcW w:w="5000" w:type="pct"/>
          </w:tcPr>
          <w:p w14:paraId="463556B7" w14:textId="77777777" w:rsidR="00FC29EF" w:rsidRPr="00116154" w:rsidRDefault="00FC29EF" w:rsidP="00DD62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SumRef = sumblk(</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'wRef'</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074C92C9" w14:textId="77777777" w:rsidR="00FC29EF" w:rsidRDefault="00FC29EF" w:rsidP="00DD626F">
            <w:pPr>
              <w:rPr>
                <w:b/>
              </w:rPr>
            </w:pPr>
            <w:r>
              <w:rPr>
                <w:rFonts w:ascii="Courier New" w:hAnsi="Courier New" w:cs="Courier New"/>
                <w:color w:val="000000"/>
                <w:sz w:val="20"/>
                <w:szCs w:val="20"/>
              </w:rPr>
              <w:t>sysCL_vfree2vy_FLC = connect(c.FLC,c.pitUn,c.DTD,c.cnv</w:t>
            </w:r>
            <w:r w:rsidR="00381C10">
              <w:rPr>
                <w:rFonts w:ascii="Courier New" w:hAnsi="Courier New" w:cs="Courier New"/>
                <w:color w:val="000000"/>
                <w:sz w:val="20"/>
                <w:szCs w:val="20"/>
              </w:rPr>
              <w:t>Dtd</w:t>
            </w:r>
            <w:r>
              <w:rPr>
                <w:rFonts w:ascii="Courier New" w:hAnsi="Courier New" w:cs="Courier New"/>
                <w:color w:val="000000"/>
                <w:sz w:val="20"/>
                <w:szCs w:val="20"/>
              </w:rPr>
              <w:t>Un,c.gen,c.drtSs</w:t>
            </w:r>
            <w:r w:rsidR="00381C10">
              <w:rPr>
                <w:rFonts w:ascii="Courier New" w:hAnsi="Courier New" w:cs="Courier New"/>
                <w:color w:val="000000"/>
                <w:sz w:val="20"/>
                <w:szCs w:val="20"/>
              </w:rPr>
              <w:t>,c.aeroFLC,… c.towSprMassSs</w:t>
            </w:r>
            <w:r>
              <w:rPr>
                <w:rFonts w:ascii="Courier New" w:hAnsi="Courier New" w:cs="Courier New"/>
                <w:color w:val="000000"/>
                <w:sz w:val="20"/>
                <w:szCs w:val="20"/>
              </w:rPr>
              <w:t>,SumRef,</w:t>
            </w:r>
            <w:r>
              <w:rPr>
                <w:rFonts w:ascii="Courier New" w:hAnsi="Courier New" w:cs="Courier New"/>
                <w:color w:val="A020F0"/>
                <w:sz w:val="20"/>
                <w:szCs w:val="20"/>
              </w:rPr>
              <w:t>'vfree'</w:t>
            </w:r>
            <w:r>
              <w:rPr>
                <w:rFonts w:ascii="Courier New" w:hAnsi="Courier New" w:cs="Courier New"/>
                <w:color w:val="000000"/>
                <w:sz w:val="20"/>
                <w:szCs w:val="20"/>
              </w:rPr>
              <w:t>,</w:t>
            </w:r>
            <w:r>
              <w:rPr>
                <w:rFonts w:ascii="Courier New" w:hAnsi="Courier New" w:cs="Courier New"/>
                <w:color w:val="A020F0"/>
                <w:sz w:val="20"/>
                <w:szCs w:val="20"/>
              </w:rPr>
              <w:t>'v</w:t>
            </w:r>
            <w:r w:rsidR="00163489">
              <w:rPr>
                <w:rFonts w:ascii="Courier New" w:hAnsi="Courier New" w:cs="Courier New"/>
                <w:color w:val="A020F0"/>
                <w:sz w:val="20"/>
                <w:szCs w:val="20"/>
              </w:rPr>
              <w:t>W</w:t>
            </w:r>
            <w:r>
              <w:rPr>
                <w:rFonts w:ascii="Courier New" w:hAnsi="Courier New" w:cs="Courier New"/>
                <w:color w:val="A020F0"/>
                <w:sz w:val="20"/>
                <w:szCs w:val="20"/>
              </w:rPr>
              <w:t>y'</w:t>
            </w:r>
            <w:r>
              <w:rPr>
                <w:rFonts w:ascii="Courier New" w:hAnsi="Courier New" w:cs="Courier New"/>
                <w:color w:val="000000"/>
                <w:sz w:val="20"/>
                <w:szCs w:val="20"/>
              </w:rPr>
              <w:t>);</w:t>
            </w:r>
          </w:p>
        </w:tc>
      </w:tr>
    </w:tbl>
    <w:p w14:paraId="04DCD029" w14:textId="77777777" w:rsidR="00FC29EF" w:rsidRPr="00116154" w:rsidRDefault="00FC29EF" w:rsidP="00FC29EF">
      <w:pPr>
        <w:rPr>
          <w:b/>
        </w:rPr>
      </w:pPr>
    </w:p>
    <w:p w14:paraId="262A5856" w14:textId="77777777" w:rsidR="00275AA2" w:rsidRPr="00116154" w:rsidRDefault="00275AA2" w:rsidP="00275AA2"/>
    <w:p w14:paraId="418BB1DC" w14:textId="77777777" w:rsidR="00275AA2" w:rsidRPr="00275AA2" w:rsidRDefault="005D5842" w:rsidP="00EA2B4C">
      <w:pPr>
        <w:pStyle w:val="Heading1"/>
        <w:pageBreakBefore/>
        <w:ind w:left="431" w:hanging="431"/>
      </w:pPr>
      <w:bookmarkStart w:id="11" w:name="_Toc502738253"/>
      <w:r>
        <w:lastRenderedPageBreak/>
        <w:t>Turbine c</w:t>
      </w:r>
      <w:r w:rsidR="00685D2A">
        <w:t>omponents</w:t>
      </w:r>
      <w:bookmarkEnd w:id="11"/>
    </w:p>
    <w:p w14:paraId="27331DDD" w14:textId="77777777" w:rsidR="00EF5C38" w:rsidRDefault="00AC7D03" w:rsidP="00AC7D03">
      <w:pPr>
        <w:pStyle w:val="Heading2"/>
      </w:pPr>
      <w:bookmarkStart w:id="12" w:name="_Toc502738254"/>
      <w:r>
        <w:t>Converter</w:t>
      </w:r>
      <w:bookmarkEnd w:id="12"/>
    </w:p>
    <w:p w14:paraId="6F0D7210" w14:textId="77777777" w:rsidR="005D5BE9" w:rsidRDefault="00D2641B" w:rsidP="00AF55D7">
      <w:r>
        <w:t xml:space="preserve">The converter is modelled in different ways. At least for newer converter types, the converter dynamics is very fast compared to rotor and tower dynamics and therefore it makes sense to simply model it </w:t>
      </w:r>
      <w:r w:rsidR="00163489">
        <w:t>as a direct feed-through. Different linear models of the</w:t>
      </w:r>
      <w:r>
        <w:t xml:space="preserve"> converter </w:t>
      </w:r>
      <w:r w:rsidR="00163489">
        <w:t>is given below</w:t>
      </w:r>
      <w:r>
        <w:t>.</w:t>
      </w:r>
    </w:p>
    <w:p w14:paraId="71DDB44A" w14:textId="77777777" w:rsidR="00337444" w:rsidRDefault="00163489" w:rsidP="00AF55D7">
      <w:r>
        <w:t>Relevant l</w:t>
      </w:r>
      <w:r w:rsidR="00337444">
        <w:t>inear parameter</w:t>
      </w:r>
      <w:r>
        <w:t>s</w:t>
      </w:r>
      <w:r w:rsidR="00337444">
        <w:t xml:space="preserve"> can be found under </w:t>
      </w:r>
      <w:r w:rsidR="006E6213">
        <w:t>“</w:t>
      </w:r>
      <w:r w:rsidR="006E6213" w:rsidRPr="006E6213">
        <w:t>lp.s.mp.cnv</w:t>
      </w:r>
      <w:r w:rsidR="006E6213">
        <w:t>” and “lp.s.mp.dtd”.</w:t>
      </w:r>
    </w:p>
    <w:p w14:paraId="615A6B0C" w14:textId="77777777" w:rsidR="00DD2B3A" w:rsidRDefault="00DD2B3A" w:rsidP="00AF55D7"/>
    <w:p w14:paraId="64C9A86A" w14:textId="77777777" w:rsidR="00D2641B" w:rsidRDefault="009B56E8" w:rsidP="00AE11FF">
      <w:pPr>
        <w:pStyle w:val="Heading3"/>
      </w:pPr>
      <w:bookmarkStart w:id="13" w:name="_Toc502738255"/>
      <w:r w:rsidRPr="001C4075">
        <w:t>Converter with time constant</w:t>
      </w:r>
      <w:bookmarkEnd w:id="13"/>
    </w:p>
    <w:p w14:paraId="274ECA6B" w14:textId="77777777" w:rsidR="00DA7639" w:rsidRPr="00DA7639" w:rsidRDefault="00DA7639" w:rsidP="00DA7639">
      <w:r>
        <w:t xml:space="preserve">Name: </w:t>
      </w:r>
      <w:r w:rsidRPr="00DA7639">
        <w:rPr>
          <w:i/>
        </w:rPr>
        <w:t>cnv</w:t>
      </w:r>
      <w:r>
        <w:t xml:space="preserve">. </w:t>
      </w:r>
      <w:r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ref</m:t>
                </m:r>
              </m:sub>
            </m:sSub>
          </m:e>
        </m:d>
      </m:oMath>
      <w:r>
        <w:rPr>
          <w:rFonts w:eastAsiaTheme="minorEastAsia"/>
        </w:rPr>
        <w:t xml:space="preserve">. Outputs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conv</m:t>
                </m:r>
              </m:sub>
            </m:sSub>
          </m:e>
        </m:d>
      </m:oMath>
      <w:r w:rsidRPr="00B5730E">
        <w:rPr>
          <w:rFonts w:eastAsiaTheme="minorEastAsia"/>
        </w:rPr>
        <w:t>.</w:t>
      </w:r>
    </w:p>
    <w:p w14:paraId="14B83188" w14:textId="77777777" w:rsidR="00337444" w:rsidRDefault="006E6213" w:rsidP="00AF55D7">
      <w:r>
        <w:t>The c</w:t>
      </w:r>
      <w:r w:rsidR="00D2641B">
        <w:t>onverter is modelled as a first order system.</w:t>
      </w:r>
      <w:r>
        <w:t xml:space="preserve"> Presently, the time constant has no associate</w:t>
      </w:r>
      <w:r w:rsidR="00C67C72">
        <w:t xml:space="preserve">d source-parameter, i.e. gp-parameter. The model </w:t>
      </w:r>
      <w:r w:rsidR="00163489">
        <w:t xml:space="preserve">is </w:t>
      </w:r>
      <w:r w:rsidR="00C67C72">
        <w:t>mostly relevant for old turbine variants as new variant</w:t>
      </w:r>
      <w:r w:rsidR="00163489">
        <w:t>s</w:t>
      </w:r>
      <w:r w:rsidR="00C67C72">
        <w:t xml:space="preserve"> have a very high bandwidth.</w:t>
      </w:r>
    </w:p>
    <w:p w14:paraId="7950ECE5" w14:textId="77777777" w:rsidR="00337444" w:rsidRPr="00337444" w:rsidRDefault="006E6213" w:rsidP="00AF55D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τs+1</m:t>
              </m:r>
            </m:den>
          </m:f>
          <m:r>
            <w:rPr>
              <w:rFonts w:ascii="Cambria Math" w:hAnsi="Cambria Math"/>
            </w:rPr>
            <m:t>U</m:t>
          </m:r>
          <m:d>
            <m:dPr>
              <m:ctrlPr>
                <w:rPr>
                  <w:rFonts w:ascii="Cambria Math" w:hAnsi="Cambria Math"/>
                  <w:i/>
                </w:rPr>
              </m:ctrlPr>
            </m:dPr>
            <m:e>
              <m:r>
                <w:rPr>
                  <w:rFonts w:ascii="Cambria Math" w:hAnsi="Cambria Math"/>
                </w:rPr>
                <m:t>s</m:t>
              </m:r>
            </m:e>
          </m:d>
          <m:r>
            <w:rPr>
              <w:rFonts w:ascii="Cambria Math" w:eastAsiaTheme="minorEastAsia" w:hAnsi="Cambria Math"/>
            </w:rPr>
            <m:t xml:space="preserve">  ,   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conv</m:t>
              </m:r>
            </m:sub>
          </m:sSub>
          <m:r>
            <w:rPr>
              <w:rFonts w:ascii="Cambria Math" w:eastAsiaTheme="minorEastAsia" w:hAnsi="Cambria Math"/>
            </w:rPr>
            <m:t xml:space="preserve">   ,    U</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ref</m:t>
              </m:r>
            </m:sub>
          </m:sSub>
        </m:oMath>
      </m:oMathPara>
    </w:p>
    <w:p w14:paraId="309CF9C4" w14:textId="77777777" w:rsidR="00D2641B" w:rsidRDefault="00D2641B" w:rsidP="00AF55D7"/>
    <w:p w14:paraId="11268F53" w14:textId="77777777" w:rsidR="00D2641B" w:rsidRDefault="009B56E8" w:rsidP="00AE11FF">
      <w:pPr>
        <w:pStyle w:val="Heading3"/>
      </w:pPr>
      <w:bookmarkStart w:id="14" w:name="_Toc502738256"/>
      <w:r w:rsidRPr="001C4075">
        <w:t>Converter unity model</w:t>
      </w:r>
      <w:bookmarkEnd w:id="14"/>
    </w:p>
    <w:p w14:paraId="0F5522B2" w14:textId="77777777" w:rsidR="00DA7639" w:rsidRPr="00DA7639" w:rsidRDefault="00DA7639" w:rsidP="00DA7639">
      <w:r>
        <w:t xml:space="preserve">Name: </w:t>
      </w:r>
      <w:r w:rsidRPr="00DA7639">
        <w:rPr>
          <w:i/>
        </w:rPr>
        <w:t>cnv</w:t>
      </w:r>
      <w:r>
        <w:rPr>
          <w:i/>
        </w:rPr>
        <w:t>Un</w:t>
      </w:r>
      <w:r>
        <w:t xml:space="preserve">. </w:t>
      </w:r>
      <w:r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ref</m:t>
                </m:r>
              </m:sub>
            </m:sSub>
          </m:e>
        </m:d>
      </m:oMath>
      <w:r>
        <w:rPr>
          <w:rFonts w:eastAsiaTheme="minorEastAsia"/>
        </w:rPr>
        <w:t xml:space="preserve">. Outputs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conv</m:t>
                </m:r>
              </m:sub>
            </m:sSub>
          </m:e>
        </m:d>
      </m:oMath>
      <w:r w:rsidRPr="00B5730E">
        <w:rPr>
          <w:rFonts w:eastAsiaTheme="minorEastAsia"/>
        </w:rPr>
        <w:t>.</w:t>
      </w:r>
    </w:p>
    <w:p w14:paraId="5020BB57" w14:textId="77777777" w:rsidR="00D2641B" w:rsidRDefault="006E6213" w:rsidP="00AF55D7">
      <w:r>
        <w:t>The converter is modelled as direct feed-though.</w:t>
      </w:r>
    </w:p>
    <w:p w14:paraId="12BFC6AF" w14:textId="77777777" w:rsidR="006E6213" w:rsidRDefault="0042137F" w:rsidP="00AF55D7">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ref</m:t>
              </m:r>
            </m:sub>
          </m:sSub>
        </m:oMath>
      </m:oMathPara>
    </w:p>
    <w:p w14:paraId="6235E563" w14:textId="77777777" w:rsidR="0055157F" w:rsidRDefault="0055157F" w:rsidP="00AF55D7"/>
    <w:p w14:paraId="48AE018C" w14:textId="77777777" w:rsidR="006E6213" w:rsidRDefault="009B56E8" w:rsidP="00AE11FF">
      <w:pPr>
        <w:pStyle w:val="Heading3"/>
      </w:pPr>
      <w:bookmarkStart w:id="15" w:name="_Toc502738257"/>
      <w:r w:rsidRPr="001C4075">
        <w:t>Converter unity model with DTD</w:t>
      </w:r>
      <w:bookmarkEnd w:id="15"/>
    </w:p>
    <w:p w14:paraId="567E37FE" w14:textId="77777777" w:rsidR="00DA7639" w:rsidRPr="00DA7639" w:rsidRDefault="00DA7639" w:rsidP="00DA7639">
      <w:r>
        <w:t xml:space="preserve">Name: </w:t>
      </w:r>
      <w:r w:rsidRPr="00DA7639">
        <w:rPr>
          <w:i/>
        </w:rPr>
        <w:t>cnv</w:t>
      </w:r>
      <w:r w:rsidR="002646D7">
        <w:rPr>
          <w:i/>
        </w:rPr>
        <w:t>DtdUn</w:t>
      </w:r>
      <w:r>
        <w:t xml:space="preserve">. </w:t>
      </w:r>
      <w:r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dtd</m:t>
                </m:r>
              </m:sub>
            </m:sSub>
          </m:e>
        </m:d>
      </m:oMath>
      <w:r>
        <w:rPr>
          <w:rFonts w:eastAsiaTheme="minorEastAsia"/>
        </w:rPr>
        <w:t xml:space="preserve">. Outputs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conv</m:t>
                </m:r>
              </m:sub>
            </m:sSub>
          </m:e>
        </m:d>
      </m:oMath>
      <w:r w:rsidRPr="00B5730E">
        <w:rPr>
          <w:rFonts w:eastAsiaTheme="minorEastAsia"/>
        </w:rPr>
        <w:t>.</w:t>
      </w:r>
    </w:p>
    <w:p w14:paraId="4336E6D6" w14:textId="77777777" w:rsidR="009B56E8" w:rsidRDefault="00C67C72" w:rsidP="009B56E8">
      <w:r>
        <w:t>This model</w:t>
      </w:r>
      <w:r w:rsidR="009B56E8">
        <w:t xml:space="preserve"> is needed if DTD is to be included.</w:t>
      </w:r>
      <w:r w:rsidR="009B56E8" w:rsidRPr="009B56E8">
        <w:t xml:space="preserve"> </w:t>
      </w:r>
    </w:p>
    <w:p w14:paraId="2C42783C" w14:textId="77777777" w:rsidR="009B56E8" w:rsidRPr="009B56E8" w:rsidRDefault="0042137F" w:rsidP="009B56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dtd</m:t>
              </m:r>
            </m:sub>
          </m:sSub>
        </m:oMath>
      </m:oMathPara>
    </w:p>
    <w:p w14:paraId="0D0B5D22" w14:textId="77777777" w:rsidR="00392345" w:rsidRDefault="00392345" w:rsidP="00AF55D7"/>
    <w:p w14:paraId="080091D5" w14:textId="77777777" w:rsidR="00392345" w:rsidRDefault="005D5BE9" w:rsidP="00AF55D7">
      <w:pPr>
        <w:pStyle w:val="Heading2"/>
      </w:pPr>
      <w:bookmarkStart w:id="16" w:name="_Toc502738258"/>
      <w:r>
        <w:t>Generator</w:t>
      </w:r>
      <w:bookmarkEnd w:id="16"/>
    </w:p>
    <w:p w14:paraId="18E75FDD" w14:textId="77777777" w:rsidR="001C4075" w:rsidRDefault="001C4075" w:rsidP="00AE11FF">
      <w:pPr>
        <w:pStyle w:val="Heading3"/>
      </w:pPr>
      <w:bookmarkStart w:id="17" w:name="_Toc502738259"/>
      <w:r w:rsidRPr="001C4075">
        <w:t>Generator model</w:t>
      </w:r>
      <w:bookmarkEnd w:id="17"/>
    </w:p>
    <w:p w14:paraId="7F555FB2" w14:textId="77777777" w:rsidR="00B5730E" w:rsidRPr="00B5730E" w:rsidRDefault="00DA7639" w:rsidP="00AF55D7">
      <w:r w:rsidRPr="00285ACE">
        <w:rPr>
          <w:lang w:val="de-DE"/>
        </w:rPr>
        <w:t xml:space="preserve">Name: </w:t>
      </w:r>
      <w:r w:rsidRPr="00285ACE">
        <w:rPr>
          <w:i/>
          <w:lang w:val="de-DE"/>
        </w:rPr>
        <w:t>gen</w:t>
      </w:r>
      <w:r w:rsidRPr="00285ACE">
        <w:rPr>
          <w:lang w:val="de-DE"/>
        </w:rPr>
        <w:t xml:space="preserve">. </w:t>
      </w:r>
      <w:r w:rsidR="00B5730E" w:rsidRPr="00285ACE">
        <w:rPr>
          <w:lang w:val="de-DE"/>
        </w:rPr>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conv</m:t>
                </m:r>
              </m:sub>
            </m:sSub>
            <m:r>
              <w:rPr>
                <w:rFonts w:ascii="Cambria Math" w:hAnsi="Cambria Math"/>
                <w:lang w:val="de-DE"/>
              </w:rPr>
              <m:t xml:space="preserve"> ,   </m:t>
            </m:r>
            <m:r>
              <m:rPr>
                <m:sty m:val="p"/>
              </m:rPr>
              <w:rPr>
                <w:rFonts w:ascii="Cambria Math" w:hAnsi="Cambria Math"/>
              </w:rPr>
              <m:t>Ω</m:t>
            </m:r>
          </m:e>
        </m:d>
      </m:oMath>
      <w:r w:rsidR="00B5730E" w:rsidRPr="00285ACE">
        <w:rPr>
          <w:rFonts w:eastAsiaTheme="minorEastAsia"/>
          <w:lang w:val="de-DE"/>
        </w:rPr>
        <w:t xml:space="preserve">. </w:t>
      </w:r>
      <w:r w:rsidR="00B5730E">
        <w:rPr>
          <w:rFonts w:eastAsiaTheme="minorEastAsia"/>
        </w:rPr>
        <w:t xml:space="preserve">Outputs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e>
        </m:d>
      </m:oMath>
      <w:r w:rsidR="00B5730E" w:rsidRPr="00B5730E">
        <w:rPr>
          <w:rFonts w:eastAsiaTheme="minorEastAsia"/>
        </w:rPr>
        <w:t>.</w:t>
      </w:r>
    </w:p>
    <w:p w14:paraId="09453BA2" w14:textId="77777777" w:rsidR="00DE5B9B" w:rsidRDefault="00DE5B9B" w:rsidP="00AF55D7">
      <w:pPr>
        <w:rPr>
          <w:rFonts w:eastAsiaTheme="minorEastAsia"/>
        </w:rPr>
      </w:pPr>
      <w:r>
        <w:t xml:space="preserve">In VTS the power conversion efficiency is given by tables taking output grid power </w:t>
      </w:r>
      <m:oMath>
        <m:r>
          <w:rPr>
            <w:rFonts w:ascii="Cambria Math" w:hAnsi="Cambria Math"/>
          </w:rPr>
          <m:t>P</m:t>
        </m:r>
      </m:oMath>
      <w:r>
        <w:rPr>
          <w:rFonts w:eastAsiaTheme="minorEastAsia"/>
        </w:rPr>
        <w:t xml:space="preserve"> and generator speed </w:t>
      </w:r>
      <m:oMath>
        <m:r>
          <w:rPr>
            <w:rFonts w:ascii="Cambria Math" w:eastAsiaTheme="minorEastAsia" w:hAnsi="Cambria Math"/>
          </w:rPr>
          <m:t>ω</m:t>
        </m:r>
      </m:oMath>
      <w:r>
        <w:rPr>
          <w:rFonts w:eastAsiaTheme="minorEastAsia"/>
        </w:rPr>
        <w:t xml:space="preserve"> as input and outputting efficiencies (electric, mechanic and auxiliary), i.e.</w:t>
      </w:r>
    </w:p>
    <w:p w14:paraId="400D7504" w14:textId="77777777" w:rsidR="00DE5B9B" w:rsidRPr="00DE5B9B" w:rsidRDefault="00DE5B9B" w:rsidP="00AF55D7">
      <w:pP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P,ω</m:t>
              </m:r>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m</m:t>
              </m:r>
            </m:sub>
          </m:sSub>
          <m:d>
            <m:dPr>
              <m:ctrlPr>
                <w:rPr>
                  <w:rFonts w:ascii="Cambria Math" w:hAnsi="Cambria Math"/>
                  <w:i/>
                </w:rPr>
              </m:ctrlPr>
            </m:dPr>
            <m:e>
              <m:r>
                <w:rPr>
                  <w:rFonts w:ascii="Cambria Math" w:hAnsi="Cambria Math"/>
                </w:rPr>
                <m:t>P,ω</m:t>
              </m: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d>
            <m:dPr>
              <m:ctrlPr>
                <w:rPr>
                  <w:rFonts w:ascii="Cambria Math" w:hAnsi="Cambria Math"/>
                  <w:i/>
                </w:rPr>
              </m:ctrlPr>
            </m:dPr>
            <m:e>
              <m:r>
                <w:rPr>
                  <w:rFonts w:ascii="Cambria Math" w:hAnsi="Cambria Math"/>
                </w:rPr>
                <m:t>P,ω</m:t>
              </m: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a</m:t>
              </m:r>
            </m:sub>
          </m:sSub>
          <m:r>
            <w:rPr>
              <w:rFonts w:ascii="Cambria Math" w:hAnsi="Cambria Math"/>
            </w:rPr>
            <m:t>(P,ω)</m:t>
          </m:r>
        </m:oMath>
      </m:oMathPara>
    </w:p>
    <w:p w14:paraId="5F4EF903" w14:textId="77777777" w:rsidR="00DE5B9B" w:rsidRDefault="0042137F" w:rsidP="00AF55D7">
      <m:oMathPara>
        <m:oMath>
          <m:sSub>
            <m:sSubPr>
              <m:ctrlPr>
                <w:rPr>
                  <w:rFonts w:ascii="Cambria Math" w:hAnsi="Cambria Math"/>
                  <w:i/>
                </w:rPr>
              </m:ctrlPr>
            </m:sSubPr>
            <m:e>
              <m:r>
                <w:rPr>
                  <w:rFonts w:ascii="Cambria Math" w:hAnsi="Cambria Math"/>
                </w:rPr>
                <m:t>P</m:t>
              </m:r>
            </m:e>
            <m:sub>
              <m:r>
                <w:rPr>
                  <w:rFonts w:ascii="Cambria Math" w:hAnsi="Cambria Math"/>
                </w:rPr>
                <m:t>gen</m:t>
              </m:r>
            </m:sub>
          </m:sSub>
          <m:r>
            <w:rPr>
              <w:rFonts w:ascii="Cambria Math" w:hAnsi="Cambria Math"/>
            </w:rPr>
            <m:t>η=P</m:t>
          </m:r>
        </m:oMath>
      </m:oMathPara>
    </w:p>
    <w:p w14:paraId="73B3CAC4" w14:textId="77777777" w:rsidR="00A72257" w:rsidRDefault="00A72257" w:rsidP="00AF55D7">
      <w:r>
        <w:lastRenderedPageBreak/>
        <w:t xml:space="preserve">The power </w:t>
      </w:r>
      <m:oMath>
        <m:sSub>
          <m:sSubPr>
            <m:ctrlPr>
              <w:rPr>
                <w:rFonts w:ascii="Cambria Math" w:hAnsi="Cambria Math"/>
                <w:i/>
              </w:rPr>
            </m:ctrlPr>
          </m:sSubPr>
          <m:e>
            <m:r>
              <w:rPr>
                <w:rFonts w:ascii="Cambria Math" w:hAnsi="Cambria Math"/>
              </w:rPr>
              <m:t>P</m:t>
            </m:r>
          </m:e>
          <m:sub>
            <m:r>
              <w:rPr>
                <w:rFonts w:ascii="Cambria Math" w:hAnsi="Cambria Math"/>
              </w:rPr>
              <m:t>gen</m:t>
            </m:r>
          </m:sub>
        </m:sSub>
      </m:oMath>
      <w:r>
        <w:rPr>
          <w:rFonts w:eastAsiaTheme="minorEastAsia"/>
        </w:rPr>
        <w:t xml:space="preserve"> is the generator power or the “No Loss” power.</w:t>
      </w:r>
    </w:p>
    <w:p w14:paraId="5376C9DF" w14:textId="77777777" w:rsidR="005D5BE9" w:rsidRDefault="00DE5B9B" w:rsidP="00AF55D7">
      <w:r>
        <w:t>Based on this the power loss is given by</w:t>
      </w:r>
    </w:p>
    <w:p w14:paraId="0F2B55D8" w14:textId="77777777" w:rsidR="00DE5B9B" w:rsidRDefault="0042137F" w:rsidP="00AF55D7">
      <m:oMathPara>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gen</m:t>
              </m:r>
            </m:sub>
          </m:sSub>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η</m:t>
              </m:r>
            </m:den>
          </m:f>
          <m:r>
            <w:rPr>
              <w:rFonts w:ascii="Cambria Math" w:eastAsiaTheme="minorEastAsia" w:hAnsi="Cambria Math"/>
            </w:rPr>
            <m:t>-P</m:t>
          </m:r>
        </m:oMath>
      </m:oMathPara>
    </w:p>
    <w:p w14:paraId="0C88ED2E" w14:textId="77777777" w:rsidR="005D5BE9" w:rsidRPr="00BB0319" w:rsidRDefault="00A72257" w:rsidP="00AF55D7">
      <w:pPr>
        <w:rPr>
          <w:rFonts w:eastAsiaTheme="minorEastAsia"/>
        </w:rPr>
      </w:pPr>
      <w:r>
        <w:t>The ge</w:t>
      </w:r>
      <w:r w:rsidR="008D0897">
        <w:t xml:space="preserve">nerator torque (referred to low speed side) can be approximated </w:t>
      </w:r>
      <w:r>
        <w:t xml:space="preserve">as </w:t>
      </w:r>
      <w:r w:rsidR="008D0897">
        <w:t xml:space="preserve">shown </w:t>
      </w:r>
      <w:r>
        <w:t>below</w:t>
      </w:r>
      <w:r w:rsidR="008D0897">
        <w:t>.</w:t>
      </w:r>
      <w:r w:rsidR="00BB0319">
        <w:t xml:space="preserve"> The low speed velocity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rsidR="00B9431E">
        <w:t xml:space="preserve"> </w:t>
      </w:r>
      <w:r w:rsidR="00BB0319">
        <w:t>is given by</w:t>
      </w:r>
      <w:r w:rsidR="001C4075">
        <w:t xml:space="preserve"> </w:t>
      </w:r>
      <m:oMath>
        <m:sSub>
          <m:sSubPr>
            <m:ctrlPr>
              <w:rPr>
                <w:rFonts w:ascii="Cambria Math" w:hAnsi="Cambria Math"/>
                <w:i/>
              </w:rPr>
            </m:ctrlPr>
          </m:sSubPr>
          <m:e>
            <m:r>
              <w:rPr>
                <w:rFonts w:ascii="Cambria Math" w:hAnsi="Cambria Math"/>
              </w:rPr>
              <m:t>Nω</m:t>
            </m:r>
          </m:e>
          <m:sub>
            <m:r>
              <w:rPr>
                <w:rFonts w:ascii="Cambria Math" w:hAnsi="Cambria Math"/>
              </w:rPr>
              <m:t>L</m:t>
            </m:r>
          </m:sub>
        </m:sSub>
        <m:r>
          <w:rPr>
            <w:rFonts w:ascii="Cambria Math" w:hAnsi="Cambria Math"/>
          </w:rPr>
          <m:t>=ω</m:t>
        </m:r>
      </m:oMath>
      <w:r w:rsidR="00BB0319">
        <w:rPr>
          <w:rFonts w:eastAsiaTheme="minorEastAsia"/>
        </w:rPr>
        <w:t xml:space="preserve"> where </w:t>
      </w:r>
      <m:oMath>
        <m:r>
          <w:rPr>
            <w:rFonts w:ascii="Cambria Math" w:eastAsiaTheme="minorEastAsia" w:hAnsi="Cambria Math"/>
          </w:rPr>
          <m:t>N</m:t>
        </m:r>
      </m:oMath>
      <w:r w:rsidR="00B9431E">
        <w:rPr>
          <w:rFonts w:eastAsiaTheme="minorEastAsia"/>
        </w:rPr>
        <w:t xml:space="preserve"> is the fixed gear ratio (notice,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r w:rsidR="00B9431E">
        <w:rPr>
          <w:rFonts w:eastAsiaTheme="minorEastAsia"/>
        </w:rPr>
        <w:t xml:space="preserve"> is only identical to </w:t>
      </w:r>
      <m:oMath>
        <m:r>
          <m:rPr>
            <m:sty m:val="p"/>
          </m:rPr>
          <w:rPr>
            <w:rFonts w:ascii="Cambria Math" w:eastAsiaTheme="minorEastAsia" w:hAnsi="Cambria Math"/>
          </w:rPr>
          <m:t>Ω</m:t>
        </m:r>
      </m:oMath>
      <w:r w:rsidR="00B9431E">
        <w:rPr>
          <w:rFonts w:eastAsiaTheme="minorEastAsia"/>
        </w:rPr>
        <w:t xml:space="preserve"> for a stiff drive train).</w:t>
      </w:r>
    </w:p>
    <w:p w14:paraId="7BFFA98A" w14:textId="77777777" w:rsidR="00A72257" w:rsidRDefault="0042137F" w:rsidP="00AF55D7">
      <m:oMathPara>
        <m:oMath>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L</m:t>
                  </m:r>
                </m:sub>
              </m:sSub>
              <m:r>
                <w:rPr>
                  <w:rFonts w:ascii="Cambria Math" w:hAnsi="Cambria Math"/>
                </w:rPr>
                <m:t>)</m:t>
              </m:r>
            </m:num>
            <m:den>
              <m:sSub>
                <m:sSubPr>
                  <m:ctrlPr>
                    <w:rPr>
                      <w:rFonts w:ascii="Cambria Math" w:hAnsi="Cambria Math"/>
                      <w:i/>
                    </w:rPr>
                  </m:ctrlPr>
                </m:sSubPr>
                <m:e>
                  <m:r>
                    <w:rPr>
                      <w:rFonts w:ascii="Cambria Math" w:hAnsi="Cambria Math"/>
                    </w:rPr>
                    <m:t>ω</m:t>
                  </m:r>
                </m:e>
                <m:sub>
                  <m:r>
                    <w:rPr>
                      <w:rFonts w:ascii="Cambria Math" w:hAnsi="Cambria Math"/>
                    </w:rPr>
                    <m:t>L</m:t>
                  </m:r>
                </m:sub>
              </m:sSub>
            </m:den>
          </m:f>
        </m:oMath>
      </m:oMathPara>
    </w:p>
    <w:p w14:paraId="1A181D4E" w14:textId="77777777" w:rsidR="00033E10" w:rsidRDefault="00033E10" w:rsidP="00033E10">
      <w:r>
        <w:t>Around an operating point this can be written</w:t>
      </w:r>
      <w:r w:rsidR="00C62622">
        <w:t xml:space="preserve"> as below, where in this equation the </w:t>
      </w:r>
      <w:r w:rsidR="00EF3142">
        <w:t xml:space="preserve">variables </w:t>
      </w:r>
      <m:oMath>
        <m:sSub>
          <m:sSubPr>
            <m:ctrlPr>
              <w:rPr>
                <w:rFonts w:ascii="Cambria Math" w:hAnsi="Cambria Math"/>
                <w:i/>
              </w:rPr>
            </m:ctrlPr>
          </m:sSubPr>
          <m:e>
            <m:r>
              <w:rPr>
                <w:rFonts w:ascii="Cambria Math" w:hAnsi="Cambria Math"/>
              </w:rPr>
              <m:t>M</m:t>
            </m:r>
          </m:e>
          <m:sub>
            <m:r>
              <w:rPr>
                <w:rFonts w:ascii="Cambria Math" w:hAnsi="Cambria Math"/>
              </w:rPr>
              <m:t>gen</m:t>
            </m:r>
          </m:sub>
        </m:sSub>
      </m:oMath>
      <w:r w:rsidR="00C62622">
        <w:rPr>
          <w:rFonts w:eastAsiaTheme="minorEastAsia"/>
        </w:rPr>
        <w:t xml:space="preserve">, </w:t>
      </w:r>
      <m:oMath>
        <m:r>
          <w:rPr>
            <w:rFonts w:ascii="Cambria Math" w:eastAsiaTheme="minorEastAsia" w:hAnsi="Cambria Math"/>
          </w:rPr>
          <m:t>P</m:t>
        </m:r>
      </m:oMath>
      <w:r w:rsidR="00C62622">
        <w:t xml:space="preserve"> and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rsidR="00C62622">
        <w:t xml:space="preserve"> </w:t>
      </w:r>
      <w:r w:rsidR="00EF3142">
        <w:t>are</w:t>
      </w:r>
      <w:r w:rsidR="003D0D7A">
        <w:t xml:space="preserve"> small-signals.</w:t>
      </w:r>
      <w:r w:rsidR="001C4075">
        <w:t xml:space="preserve"> </w:t>
      </w:r>
      <w:r w:rsidR="00C62622">
        <w:t xml:space="preserve">This is </w:t>
      </w:r>
      <w:r w:rsidR="001C4075">
        <w:t>the generator model.</w:t>
      </w:r>
    </w:p>
    <w:p w14:paraId="2A28EAB7" w14:textId="77777777" w:rsidR="00C62622" w:rsidRPr="00C62622" w:rsidRDefault="0042137F" w:rsidP="00033E10">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gen</m:t>
                  </m:r>
                </m:sub>
              </m:sSub>
            </m:num>
            <m:den>
              <m:r>
                <w:rPr>
                  <w:rFonts w:ascii="Cambria Math" w:eastAsiaTheme="minorEastAsia" w:hAnsi="Cambria Math"/>
                </w:rPr>
                <m:t>∂P</m:t>
              </m:r>
            </m:den>
          </m:f>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gen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m:oMathPara>
    </w:p>
    <w:p w14:paraId="7EC13CDA" w14:textId="77777777" w:rsidR="00A72257" w:rsidRDefault="00033E10" w:rsidP="00AF55D7">
      <w:r>
        <w:t>The power to generator torque sensitivity can be written as</w:t>
      </w:r>
      <w:r w:rsidR="00C62622">
        <w:t xml:space="preserve"> (not small-signals)</w:t>
      </w:r>
    </w:p>
    <w:p w14:paraId="5648773F" w14:textId="77777777" w:rsidR="00033E10" w:rsidRDefault="0042137F" w:rsidP="00AF55D7">
      <m:oMathPara>
        <m:oMath>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gen</m:t>
                  </m:r>
                </m:sub>
              </m:sSub>
            </m:num>
            <m:den>
              <m:r>
                <w:rPr>
                  <w:rFonts w:ascii="Cambria Math" w:hAnsi="Cambria Math"/>
                  <w:lang w:val="en-GB"/>
                </w:rPr>
                <m:t>∂P</m:t>
              </m:r>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m:t>
              </m:r>
              <m:d>
                <m:dPr>
                  <m:ctrlPr>
                    <w:rPr>
                      <w:rFonts w:ascii="Cambria Math" w:hAnsi="Cambria Math"/>
                      <w:i/>
                      <w:iCs/>
                      <w:lang w:val="en-GB"/>
                    </w:rPr>
                  </m:ctrlPr>
                </m:dPr>
                <m:e>
                  <m:f>
                    <m:fPr>
                      <m:ctrlPr>
                        <w:rPr>
                          <w:rFonts w:ascii="Cambria Math" w:hAnsi="Cambria Math"/>
                          <w:i/>
                          <w:iCs/>
                          <w:lang w:val="en-GB"/>
                        </w:rPr>
                      </m:ctrlPr>
                    </m:fPr>
                    <m:num>
                      <m:r>
                        <w:rPr>
                          <w:rFonts w:ascii="Cambria Math" w:hAnsi="Cambria Math"/>
                          <w:lang w:val="en-GB"/>
                        </w:rPr>
                        <m:t>P+</m:t>
                      </m:r>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e>
              </m:d>
            </m:num>
            <m:den>
              <m:r>
                <w:rPr>
                  <w:rFonts w:ascii="Cambria Math" w:hAnsi="Cambria Math"/>
                  <w:lang w:val="en-GB"/>
                </w:rPr>
                <m:t>∂P</m:t>
              </m:r>
            </m:den>
          </m:f>
          <m:r>
            <w:rPr>
              <w:rFonts w:ascii="Cambria Math" w:hAnsi="Cambria Math"/>
              <w:lang w:val="en-GB"/>
            </w:rPr>
            <m:t>=</m:t>
          </m:r>
          <m:f>
            <m:fPr>
              <m:ctrlPr>
                <w:rPr>
                  <w:rFonts w:ascii="Cambria Math" w:hAnsi="Cambria Math"/>
                  <w:i/>
                  <w:iCs/>
                  <w:lang w:val="en-GB"/>
                </w:rPr>
              </m:ctrlPr>
            </m:fPr>
            <m:num>
              <m:r>
                <w:rPr>
                  <w:rFonts w:ascii="Cambria Math" w:hAnsi="Cambria Math"/>
                  <w:lang w:val="da-DK"/>
                </w:rPr>
                <m:t>1</m:t>
              </m:r>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m:t>
          </m:r>
          <m:f>
            <m:fPr>
              <m:ctrlPr>
                <w:rPr>
                  <w:rFonts w:ascii="Cambria Math" w:hAnsi="Cambria Math"/>
                  <w:i/>
                  <w:iCs/>
                  <w:lang w:val="en-GB"/>
                </w:rPr>
              </m:ctrlPr>
            </m:fPr>
            <m:num>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num>
                <m:den>
                  <m:r>
                    <w:rPr>
                      <w:rFonts w:ascii="Cambria Math" w:hAnsi="Cambria Math"/>
                      <w:lang w:val="en-GB"/>
                    </w:rPr>
                    <m:t>∂P</m:t>
                  </m:r>
                </m:den>
              </m:f>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eastAsiaTheme="minorEastAsia" w:hAnsi="Cambria Math"/>
              <w:lang w:val="en-GB"/>
            </w:rPr>
            <m:t>=</m:t>
          </m:r>
          <m:f>
            <m:fPr>
              <m:ctrlPr>
                <w:rPr>
                  <w:rFonts w:ascii="Cambria Math" w:hAnsi="Cambria Math"/>
                  <w:i/>
                  <w:iCs/>
                  <w:lang w:val="en-GB"/>
                </w:rPr>
              </m:ctrlPr>
            </m:fPr>
            <m:num>
              <m:r>
                <w:rPr>
                  <w:rFonts w:ascii="Cambria Math" w:hAnsi="Cambria Math"/>
                  <w:lang w:val="da-DK"/>
                </w:rPr>
                <m:t>1</m:t>
              </m:r>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loss</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oMath>
      </m:oMathPara>
    </w:p>
    <w:p w14:paraId="35139610" w14:textId="77777777" w:rsidR="00033E10" w:rsidRDefault="00733A43" w:rsidP="00AF55D7">
      <w:r>
        <w:t>The rotational speed to generator torq</w:t>
      </w:r>
      <w:r w:rsidR="00DB1B06">
        <w:t>ue sensitivity can be written as (derivative of multiplication)</w:t>
      </w:r>
    </w:p>
    <w:p w14:paraId="4B70A60C" w14:textId="77777777" w:rsidR="00033E10" w:rsidRPr="00033E10" w:rsidRDefault="0042137F" w:rsidP="00033E10">
      <w:pPr>
        <w:divId w:val="1640726242"/>
        <w:rPr>
          <w:rFonts w:ascii="Cambria Math" w:hAnsi="Cambria Math"/>
          <w:i/>
        </w:rPr>
      </w:pPr>
      <m:oMathPara>
        <m:oMathParaPr>
          <m:jc m:val="centerGroup"/>
        </m:oMathParaPr>
        <m:oMath>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gen</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m:t>
              </m:r>
              <m:d>
                <m:dPr>
                  <m:ctrlPr>
                    <w:rPr>
                      <w:rFonts w:ascii="Cambria Math" w:hAnsi="Cambria Math"/>
                      <w:i/>
                      <w:iCs/>
                      <w:lang w:val="en-GB"/>
                    </w:rPr>
                  </m:ctrlPr>
                </m:dPr>
                <m:e>
                  <m:f>
                    <m:fPr>
                      <m:ctrlPr>
                        <w:rPr>
                          <w:rFonts w:ascii="Cambria Math" w:hAnsi="Cambria Math"/>
                          <w:i/>
                          <w:iCs/>
                          <w:lang w:val="en-GB"/>
                        </w:rPr>
                      </m:ctrlPr>
                    </m:fPr>
                    <m:num>
                      <m:r>
                        <w:rPr>
                          <w:rFonts w:ascii="Cambria Math" w:hAnsi="Cambria Math"/>
                          <w:lang w:val="en-GB"/>
                        </w:rPr>
                        <m:t>1</m:t>
                      </m:r>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(P+</m:t>
                  </m:r>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r>
                    <w:rPr>
                      <w:rFonts w:ascii="Cambria Math" w:hAnsi="Cambria Math"/>
                      <w:lang w:val="en-GB"/>
                    </w:rPr>
                    <m:t>)</m:t>
                  </m:r>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-1</m:t>
              </m:r>
            </m:num>
            <m:den>
              <m:sSubSup>
                <m:sSubSupPr>
                  <m:ctrlPr>
                    <w:rPr>
                      <w:rFonts w:ascii="Cambria Math" w:hAnsi="Cambria Math"/>
                      <w:i/>
                      <w:iCs/>
                      <w:lang w:val="en-GB"/>
                    </w:rPr>
                  </m:ctrlPr>
                </m:sSubSupPr>
                <m:e>
                  <m:r>
                    <w:rPr>
                      <w:rFonts w:ascii="Cambria Math" w:hAnsi="Cambria Math"/>
                      <w:lang w:val="en-GB"/>
                    </w:rPr>
                    <m:t>ω</m:t>
                  </m:r>
                </m:e>
                <m:sub>
                  <m:r>
                    <w:rPr>
                      <w:rFonts w:ascii="Cambria Math" w:hAnsi="Cambria Math"/>
                      <w:lang w:val="en-GB"/>
                    </w:rPr>
                    <m:t>L</m:t>
                  </m:r>
                </m:sub>
                <m:sup>
                  <m:r>
                    <w:rPr>
                      <w:rFonts w:ascii="Cambria Math" w:hAnsi="Cambria Math"/>
                      <w:lang w:val="en-GB"/>
                    </w:rPr>
                    <m:t>2</m:t>
                  </m:r>
                </m:sup>
              </m:sSubSup>
              <m:r>
                <w:rPr>
                  <w:rFonts w:ascii="Cambria Math" w:hAnsi="Cambria Math"/>
                  <w:lang w:val="en-GB"/>
                </w:rPr>
                <m:t> </m:t>
              </m:r>
            </m:den>
          </m:f>
          <m:d>
            <m:dPr>
              <m:ctrlPr>
                <w:rPr>
                  <w:rFonts w:ascii="Cambria Math" w:hAnsi="Cambria Math"/>
                  <w:i/>
                  <w:iCs/>
                  <w:lang w:val="en-GB"/>
                </w:rPr>
              </m:ctrlPr>
            </m:dPr>
            <m:e>
              <m:r>
                <w:rPr>
                  <w:rFonts w:ascii="Cambria Math" w:hAnsi="Cambria Math"/>
                  <w:lang w:val="en-GB"/>
                </w:rPr>
                <m:t>P+</m:t>
              </m:r>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e>
          </m:d>
          <m:r>
            <w:rPr>
              <w:rFonts w:ascii="Cambria Math" w:hAnsi="Cambria Math"/>
              <w:lang w:val="en-GB"/>
            </w:rPr>
            <m:t>+</m:t>
          </m:r>
          <m:f>
            <m:fPr>
              <m:ctrlPr>
                <w:rPr>
                  <w:rFonts w:ascii="Cambria Math" w:hAnsi="Cambria Math"/>
                  <w:i/>
                  <w:iCs/>
                  <w:lang w:val="en-GB"/>
                </w:rPr>
              </m:ctrlPr>
            </m:fPr>
            <m:num>
              <m:r>
                <w:rPr>
                  <w:rFonts w:ascii="Cambria Math" w:hAnsi="Cambria Math"/>
                  <w:lang w:val="en-GB"/>
                </w:rPr>
                <m:t>1</m:t>
              </m:r>
            </m:num>
            <m:den>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P</m:t>
              </m:r>
            </m:num>
            <m:den>
              <m:sSup>
                <m:sSupPr>
                  <m:ctrlPr>
                    <w:rPr>
                      <w:rFonts w:ascii="Cambria Math" w:hAnsi="Cambria Math"/>
                      <w:i/>
                      <w:iCs/>
                      <w:lang w:val="en-GB"/>
                    </w:rPr>
                  </m:ctrlPr>
                </m:sSupPr>
                <m:e>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e>
                <m:sup>
                  <m:r>
                    <w:rPr>
                      <w:rFonts w:ascii="Cambria Math" w:hAnsi="Cambria Math"/>
                      <w:lang w:val="en-GB"/>
                    </w:rPr>
                    <m:t>2</m:t>
                  </m:r>
                </m:sup>
              </m:sSup>
            </m:den>
          </m:f>
          <m:r>
            <w:rPr>
              <w:rFonts w:ascii="Cambria Math" w:hAnsi="Cambria Math"/>
              <w:lang w:val="en-GB"/>
            </w:rPr>
            <m:t>-</m:t>
          </m:r>
          <m:f>
            <m:fPr>
              <m:ctrlPr>
                <w:rPr>
                  <w:rFonts w:ascii="Cambria Math" w:hAnsi="Cambria Math"/>
                  <w:i/>
                  <w:iCs/>
                  <w:lang w:val="en-GB"/>
                </w:rPr>
              </m:ctrlPr>
            </m:fPr>
            <m:num>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loss</m:t>
                  </m:r>
                </m:sub>
              </m:sSub>
            </m:num>
            <m:den>
              <m:sSup>
                <m:sSupPr>
                  <m:ctrlPr>
                    <w:rPr>
                      <w:rFonts w:ascii="Cambria Math" w:hAnsi="Cambria Math"/>
                      <w:i/>
                      <w:iCs/>
                      <w:lang w:val="en-GB"/>
                    </w:rPr>
                  </m:ctrlPr>
                </m:sSupPr>
                <m:e>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e>
                <m:sup>
                  <m:r>
                    <w:rPr>
                      <w:rFonts w:ascii="Cambria Math" w:hAnsi="Cambria Math"/>
                      <w:lang w:val="en-GB"/>
                    </w:rPr>
                    <m:t>2</m:t>
                  </m:r>
                </m:sup>
              </m:sSup>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loss</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den>
          </m:f>
        </m:oMath>
      </m:oMathPara>
    </w:p>
    <w:p w14:paraId="3B9F0A14" w14:textId="77777777" w:rsidR="00033E10" w:rsidRDefault="00A271BF" w:rsidP="00AF55D7">
      <w:pPr>
        <w:rPr>
          <w:rFonts w:eastAsiaTheme="minorEastAsia"/>
        </w:rPr>
      </w:pPr>
      <w:r>
        <w:t xml:space="preserve">Notice, in wtLin the present generator model has input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conv</m:t>
            </m:r>
          </m:sub>
        </m:sSub>
      </m:oMath>
      <w:r>
        <w:t xml:space="preserve"> and </w:t>
      </w:r>
      <m:oMath>
        <m:r>
          <m:rPr>
            <m:sty m:val="p"/>
          </m:rPr>
          <w:rPr>
            <w:rFonts w:ascii="Cambria Math" w:hAnsi="Cambria Math"/>
          </w:rPr>
          <m:t>Ω</m:t>
        </m:r>
      </m:oMath>
      <w:r w:rsidR="005441E4">
        <w:rPr>
          <w:rFonts w:eastAsiaTheme="minorEastAsia"/>
        </w:rPr>
        <w:t>. Thus, this assumes a stiff drivetrain</w:t>
      </w:r>
      <w:r w:rsidR="005441E4">
        <w:t>,</w:t>
      </w:r>
      <w:r w:rsidR="00BB0319">
        <w:t xml:space="preserve"> i.e. </w:t>
      </w:r>
      <m:oMath>
        <m:sSub>
          <m:sSubPr>
            <m:ctrlPr>
              <w:rPr>
                <w:rFonts w:ascii="Cambria Math" w:hAnsi="Cambria Math"/>
                <w:i/>
              </w:rPr>
            </m:ctrlPr>
          </m:sSubPr>
          <m:e>
            <m:r>
              <w:rPr>
                <w:rFonts w:ascii="Cambria Math" w:hAnsi="Cambria Math"/>
              </w:rPr>
              <m:t>ω</m:t>
            </m:r>
          </m:e>
          <m:sub>
            <m:r>
              <w:rPr>
                <w:rFonts w:ascii="Cambria Math" w:hAnsi="Cambria Math"/>
              </w:rPr>
              <m:t>L</m:t>
            </m:r>
          </m:sub>
        </m:sSub>
        <m:r>
          <w:rPr>
            <w:rFonts w:ascii="Cambria Math" w:hAnsi="Cambria Math"/>
          </w:rPr>
          <m:t>=</m:t>
        </m:r>
        <m:r>
          <m:rPr>
            <m:sty m:val="p"/>
          </m:rPr>
          <w:rPr>
            <w:rFonts w:ascii="Cambria Math" w:hAnsi="Cambria Math"/>
          </w:rPr>
          <m:t>Ω</m:t>
        </m:r>
      </m:oMath>
      <w:r w:rsidR="005441E4">
        <w:rPr>
          <w:rFonts w:eastAsiaTheme="minorEastAsia"/>
        </w:rPr>
        <w:t>.</w:t>
      </w:r>
      <w:r w:rsidR="001456BD">
        <w:rPr>
          <w:rFonts w:eastAsiaTheme="minorEastAsia"/>
        </w:rPr>
        <w:t xml:space="preserve"> </w:t>
      </w:r>
    </w:p>
    <w:p w14:paraId="5F52746F" w14:textId="77777777" w:rsidR="0074381B" w:rsidRDefault="003D0D7A" w:rsidP="00AF55D7">
      <w:pPr>
        <w:rPr>
          <w:rFonts w:eastAsiaTheme="minorEastAsia"/>
        </w:rPr>
      </w:pPr>
      <w:r>
        <w:rPr>
          <w:rFonts w:eastAsiaTheme="minorEastAsia"/>
        </w:rPr>
        <w:t>Notice, t</w:t>
      </w:r>
      <w:r w:rsidR="0074381B">
        <w:rPr>
          <w:rFonts w:eastAsiaTheme="minorEastAsia"/>
        </w:rPr>
        <w:t xml:space="preserve">he terms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r w:rsidR="0074381B">
        <w:rPr>
          <w:rFonts w:eastAsiaTheme="minorEastAsia"/>
        </w:rPr>
        <w:t xml:space="preserve">, </w:t>
      </w:r>
      <m:oMath>
        <m:r>
          <w:rPr>
            <w:rFonts w:ascii="Cambria Math" w:eastAsiaTheme="minorEastAsia" w:hAnsi="Cambria Math"/>
          </w:rPr>
          <m:t>P</m:t>
        </m:r>
      </m:oMath>
      <w:r w:rsidR="007438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oMath>
      <w:r w:rsidR="0074381B">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loss</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en>
        </m:f>
      </m:oMath>
      <w:r>
        <w:rPr>
          <w:rFonts w:eastAsiaTheme="minorEastAsia"/>
        </w:rPr>
        <w:t xml:space="preserve"> are calculated within wtLin based on the operating point are other relevant parameters.</w:t>
      </w:r>
    </w:p>
    <w:p w14:paraId="7949B7FD" w14:textId="77777777" w:rsidR="005441E4" w:rsidRDefault="00C62622" w:rsidP="00AF55D7">
      <w:pPr>
        <w:rPr>
          <w:rFonts w:eastAsiaTheme="minorEastAsia"/>
        </w:rPr>
      </w:pPr>
      <w:r>
        <w:t xml:space="preserve">Notice, in full load operation the small signal </w:t>
      </w:r>
      <m:oMath>
        <m:r>
          <w:rPr>
            <w:rFonts w:ascii="Cambria Math" w:hAnsi="Cambria Math"/>
          </w:rPr>
          <m:t>P</m:t>
        </m:r>
      </m:oMath>
      <w:r>
        <w:rPr>
          <w:rFonts w:eastAsiaTheme="minorEastAsia"/>
        </w:rPr>
        <w:t xml:space="preserve"> </w:t>
      </w:r>
      <w:r w:rsidR="00263820">
        <w:rPr>
          <w:rFonts w:eastAsiaTheme="minorEastAsia"/>
        </w:rPr>
        <w:t xml:space="preserve">equals zero, so the first term in the generator model will also be zero. The second part consists of the term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L</m:t>
            </m:r>
          </m:sub>
          <m:sup>
            <m:r>
              <w:rPr>
                <w:rFonts w:ascii="Cambria Math" w:eastAsiaTheme="minorEastAsia" w:hAnsi="Cambria Math"/>
              </w:rPr>
              <m:t>2</m:t>
            </m:r>
          </m:sup>
        </m:sSubSup>
      </m:oMath>
      <w:r w:rsidR="00263820">
        <w:rPr>
          <w:rFonts w:eastAsiaTheme="minorEastAsia"/>
        </w:rPr>
        <w:t>. This is a negative damping term caused by keeping a constant power level.</w:t>
      </w:r>
    </w:p>
    <w:p w14:paraId="31589F8C" w14:textId="6129FA45" w:rsidR="00354E82" w:rsidRDefault="00354E82" w:rsidP="00354E82">
      <w:pPr>
        <w:pStyle w:val="Heading2"/>
        <w:rPr>
          <w:ins w:id="18" w:author="Anders Druedahl Thurlow" w:date="2022-09-27T15:12:00Z"/>
        </w:rPr>
      </w:pPr>
      <w:ins w:id="19" w:author="Anders Druedahl Thurlow" w:date="2022-09-27T15:11:00Z">
        <w:r>
          <w:t>Con</w:t>
        </w:r>
      </w:ins>
      <w:ins w:id="20" w:author="Anders Druedahl Thurlow" w:date="2022-09-27T15:12:00Z">
        <w:r>
          <w:t xml:space="preserve">verter and </w:t>
        </w:r>
      </w:ins>
      <w:ins w:id="21" w:author="Anders Druedahl Thurlow" w:date="2022-09-27T15:11:00Z">
        <w:r>
          <w:t>Generator</w:t>
        </w:r>
      </w:ins>
      <w:ins w:id="22" w:author="Anders Druedahl Thurlow" w:date="2022-09-27T15:12:00Z">
        <w:r>
          <w:t xml:space="preserve"> combined</w:t>
        </w:r>
      </w:ins>
    </w:p>
    <w:p w14:paraId="227310C5" w14:textId="0598F95D" w:rsidR="00354E82" w:rsidRPr="00354E82" w:rsidRDefault="00354E82" w:rsidP="00354E82">
      <w:pPr>
        <w:rPr>
          <w:ins w:id="23" w:author="Anders Druedahl Thurlow" w:date="2022-09-27T15:11:00Z"/>
          <w:b/>
          <w:bCs/>
          <w:color w:val="FF0000"/>
          <w:rPrChange w:id="24" w:author="Anders Druedahl Thurlow" w:date="2022-09-27T15:12:00Z">
            <w:rPr>
              <w:ins w:id="25" w:author="Anders Druedahl Thurlow" w:date="2022-09-27T15:11:00Z"/>
            </w:rPr>
          </w:rPrChange>
        </w:rPr>
        <w:pPrChange w:id="26" w:author="Anders Druedahl Thurlow" w:date="2022-09-27T15:12:00Z">
          <w:pPr>
            <w:pStyle w:val="Heading2"/>
          </w:pPr>
        </w:pPrChange>
      </w:pPr>
      <w:ins w:id="27" w:author="Anders Druedahl Thurlow" w:date="2022-09-27T15:12:00Z">
        <w:r w:rsidRPr="00354E82">
          <w:rPr>
            <w:b/>
            <w:bCs/>
            <w:color w:val="FF0000"/>
            <w:rPrChange w:id="28" w:author="Anders Druedahl Thurlow" w:date="2022-09-27T15:12:00Z">
              <w:rPr/>
            </w:rPrChange>
          </w:rPr>
          <w:t>Pending</w:t>
        </w:r>
      </w:ins>
    </w:p>
    <w:p w14:paraId="1C2453CE" w14:textId="77777777" w:rsidR="00263820" w:rsidRDefault="00263820" w:rsidP="00AF55D7"/>
    <w:p w14:paraId="38AFD915" w14:textId="77777777" w:rsidR="00B5730E" w:rsidRPr="00B5730E" w:rsidRDefault="00FB251B" w:rsidP="00B5730E">
      <w:pPr>
        <w:pStyle w:val="Heading2"/>
      </w:pPr>
      <w:bookmarkStart w:id="29" w:name="_Toc502738260"/>
      <w:r>
        <w:t>Drivetrain</w:t>
      </w:r>
      <w:bookmarkEnd w:id="29"/>
    </w:p>
    <w:p w14:paraId="4D27CCE6" w14:textId="77777777" w:rsidR="00DD2B3A" w:rsidRDefault="00DD2B3A" w:rsidP="00AF55D7">
      <w:r>
        <w:t>Several driv</w:t>
      </w:r>
      <w:r w:rsidR="00AE11FF">
        <w:t>e</w:t>
      </w:r>
      <w:r>
        <w:t>train models exist</w:t>
      </w:r>
      <w:r w:rsidR="005441E4">
        <w:t xml:space="preserve"> in wtLin.</w:t>
      </w:r>
    </w:p>
    <w:p w14:paraId="0AEC7E55" w14:textId="77777777" w:rsidR="005441E4" w:rsidRDefault="00A40123" w:rsidP="00AF55D7">
      <w:r>
        <w:t>Torques are referred to the low speed side (Lss) and inertia’s must be mapped accordingly.</w:t>
      </w:r>
    </w:p>
    <w:p w14:paraId="2DB73023" w14:textId="77777777" w:rsidR="00A40123" w:rsidRPr="00AE11FF" w:rsidRDefault="0042137F" w:rsidP="00AF55D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genLss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genHss</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67BE7D76" w14:textId="77777777" w:rsidR="00AE11FF" w:rsidRDefault="00AE11FF" w:rsidP="00AF55D7"/>
    <w:p w14:paraId="11E01467" w14:textId="4669FD28" w:rsidR="00DD2B3A" w:rsidRDefault="00AE11FF" w:rsidP="00AE11FF">
      <w:pPr>
        <w:pStyle w:val="Heading3"/>
        <w:rPr>
          <w:ins w:id="30" w:author="Anders Druedahl Thurlow" w:date="2022-09-27T15:13:00Z"/>
        </w:rPr>
      </w:pPr>
      <w:bookmarkStart w:id="31" w:name="_Toc502738261"/>
      <w:r>
        <w:lastRenderedPageBreak/>
        <w:t>Flexible drive</w:t>
      </w:r>
      <w:r w:rsidR="00DD2B3A" w:rsidRPr="005441E4">
        <w:t>train model</w:t>
      </w:r>
      <w:bookmarkEnd w:id="31"/>
    </w:p>
    <w:p w14:paraId="6B21D094" w14:textId="59AC513F" w:rsidR="00354E82" w:rsidRPr="00354E82" w:rsidRDefault="00354E82" w:rsidP="00354E82">
      <w:pPr>
        <w:rPr>
          <w:b/>
          <w:bCs/>
          <w:color w:val="FF0000"/>
          <w:lang w:val="en-GB"/>
          <w:rPrChange w:id="32" w:author="Anders Druedahl Thurlow" w:date="2022-09-27T15:13:00Z">
            <w:rPr/>
          </w:rPrChange>
        </w:rPr>
        <w:pPrChange w:id="33" w:author="Anders Druedahl Thurlow" w:date="2022-09-27T15:13:00Z">
          <w:pPr>
            <w:pStyle w:val="Heading3"/>
          </w:pPr>
        </w:pPrChange>
      </w:pPr>
      <w:ins w:id="34" w:author="Anders Druedahl Thurlow" w:date="2022-09-27T15:13:00Z">
        <w:r w:rsidRPr="00354E82">
          <w:rPr>
            <w:b/>
            <w:bCs/>
            <w:color w:val="FF0000"/>
            <w:lang w:val="en-GB"/>
            <w:rPrChange w:id="35" w:author="Anders Druedahl Thurlow" w:date="2022-09-27T15:13:00Z">
              <w:rPr/>
            </w:rPrChange>
          </w:rPr>
          <w:t>Review</w:t>
        </w:r>
      </w:ins>
    </w:p>
    <w:p w14:paraId="5C7B628C" w14:textId="77777777" w:rsidR="00B5730E" w:rsidRPr="005441E4" w:rsidRDefault="00DA7639" w:rsidP="00AF55D7">
      <w:pPr>
        <w:rPr>
          <w:b/>
        </w:rPr>
      </w:pPr>
      <w:r>
        <w:t xml:space="preserve">Name: </w:t>
      </w:r>
      <w:r>
        <w:rPr>
          <w:i/>
        </w:rPr>
        <w:t>drtFree2</w:t>
      </w:r>
      <w:r>
        <w:t xml:space="preserve">. </w:t>
      </w:r>
      <w:r w:rsidR="00B5730E"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rot</m:t>
                </m:r>
              </m:sub>
            </m:sSub>
          </m:e>
        </m:d>
      </m:oMath>
      <w:r w:rsidR="00B5730E">
        <w:rPr>
          <w:rFonts w:eastAsiaTheme="minorEastAsia"/>
        </w:rPr>
        <w:t xml:space="preserve">. Outputs </w:t>
      </w:r>
      <m:oMath>
        <m:d>
          <m:dPr>
            <m:begChr m:val="{"/>
            <m:endChr m:val="}"/>
            <m:ctrlPr>
              <w:rPr>
                <w:rFonts w:ascii="Cambria Math" w:hAnsi="Cambria Math"/>
                <w:b/>
                <w:i/>
              </w:rPr>
            </m:ctrlPr>
          </m:dPr>
          <m:e>
            <m:r>
              <m:rPr>
                <m:sty m:val="p"/>
              </m:rPr>
              <w:rPr>
                <w:rFonts w:ascii="Cambria Math" w:hAnsi="Cambria Math"/>
              </w:rPr>
              <m:t>Ω</m:t>
            </m:r>
            <m:r>
              <w:rPr>
                <w:rFonts w:ascii="Cambria Math" w:hAnsi="Cambria Math"/>
              </w:rPr>
              <m:t xml:space="preserve"> ,   ω</m:t>
            </m:r>
          </m:e>
        </m:d>
      </m:oMath>
      <w:r w:rsidR="00B5730E" w:rsidRPr="00B5730E">
        <w:rPr>
          <w:rFonts w:eastAsiaTheme="minorEastAsia"/>
        </w:rPr>
        <w:t>.</w:t>
      </w:r>
    </w:p>
    <w:p w14:paraId="0480785E" w14:textId="77777777" w:rsidR="00AC2DA5" w:rsidRDefault="00AC48FC" w:rsidP="00AF55D7">
      <w:r>
        <w:t>Model with two free inertia</w:t>
      </w:r>
      <w:r w:rsidR="00AC2DA5">
        <w:t xml:space="preserve"> coupled with a spring (with stiffness </w:t>
      </w:r>
      <m:oMath>
        <m:r>
          <w:rPr>
            <w:rFonts w:ascii="Cambria Math" w:hAnsi="Cambria Math"/>
          </w:rPr>
          <m:t>K</m:t>
        </m:r>
      </m:oMath>
      <w:r w:rsidR="00AC2DA5">
        <w:t xml:space="preserve">) and a damper (with damping </w:t>
      </w:r>
      <m:oMath>
        <m:r>
          <w:rPr>
            <w:rFonts w:ascii="Cambria Math" w:hAnsi="Cambria Math"/>
          </w:rPr>
          <m:t>B</m:t>
        </m:r>
      </m:oMath>
      <w:r w:rsidR="00AC2DA5">
        <w:t xml:space="preserve">). </w:t>
      </w:r>
    </w:p>
    <w:p w14:paraId="4F966A04" w14:textId="77777777" w:rsidR="00DD2B3A" w:rsidRDefault="0042137F" w:rsidP="00AF55D7">
      <m:oMathPara>
        <m:oMath>
          <m:m>
            <m:mPr>
              <m:mcs>
                <m:mc>
                  <m:mcPr>
                    <m:count m:val="1"/>
                    <m:mcJc m:val="center"/>
                  </m:mcPr>
                </m:mc>
              </m:mcs>
              <m:ctrlPr>
                <w:rPr>
                  <w:rFonts w:ascii="Cambria Math" w:hAnsi="Cambria Math"/>
                  <w:i/>
                  <w:iCs/>
                  <w:lang w:val="en-GB"/>
                </w:rPr>
              </m:ctrlPr>
            </m:mPr>
            <m:mr>
              <m:e>
                <m:sSub>
                  <m:sSubPr>
                    <m:ctrlPr>
                      <w:rPr>
                        <w:rFonts w:ascii="Cambria Math" w:hAnsi="Cambria Math"/>
                        <w:i/>
                        <w:iCs/>
                        <w:lang w:val="en-GB"/>
                      </w:rPr>
                    </m:ctrlPr>
                  </m:sSubPr>
                  <m:e>
                    <m:r>
                      <w:rPr>
                        <w:rFonts w:ascii="Cambria Math" w:hAnsi="Cambria Math"/>
                        <w:lang w:val="en-GB"/>
                      </w:rPr>
                      <m:t>J</m:t>
                    </m:r>
                  </m:e>
                  <m:sub>
                    <m:r>
                      <w:rPr>
                        <w:rFonts w:ascii="Cambria Math" w:hAnsi="Cambria Math"/>
                        <w:lang w:val="en-GB"/>
                      </w:rPr>
                      <m:t>gen</m:t>
                    </m:r>
                  </m:sub>
                </m:sSub>
                <m:sSub>
                  <m:sSubPr>
                    <m:ctrlPr>
                      <w:rPr>
                        <w:rFonts w:ascii="Cambria Math" w:hAnsi="Cambria Math"/>
                        <w:i/>
                        <w:iCs/>
                        <w:lang w:val="en-GB"/>
                      </w:rPr>
                    </m:ctrlPr>
                  </m:sSubPr>
                  <m:e>
                    <m:acc>
                      <m:accPr>
                        <m:chr m:val="̇"/>
                        <m:ctrlPr>
                          <w:rPr>
                            <w:rFonts w:ascii="Cambria Math" w:hAnsi="Cambria Math"/>
                            <w:i/>
                            <w:iCs/>
                            <w:lang w:val="en-GB"/>
                          </w:rPr>
                        </m:ctrlPr>
                      </m:accPr>
                      <m:e>
                        <m:r>
                          <w:rPr>
                            <w:rFonts w:ascii="Cambria Math" w:hAnsi="Cambria Math"/>
                            <w:lang w:val="en-GB"/>
                          </w:rPr>
                          <m:t>ω</m:t>
                        </m:r>
                      </m:e>
                    </m:acc>
                  </m:e>
                  <m:sub>
                    <m:r>
                      <w:rPr>
                        <w:rFonts w:ascii="Cambria Math" w:hAnsi="Cambria Math"/>
                        <w:lang w:val="en-GB"/>
                      </w:rPr>
                      <m:t>L</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da-DK"/>
                      </w:rPr>
                      <m:t>B</m:t>
                    </m:r>
                    <m:r>
                      <w:rPr>
                        <w:rFonts w:ascii="Cambria Math" w:hAnsi="Cambria Math"/>
                        <w:lang w:val="en-GB"/>
                      </w:rPr>
                      <m:t>ω</m:t>
                    </m:r>
                  </m:e>
                  <m:sub>
                    <m:r>
                      <w:rPr>
                        <w:rFonts w:ascii="Cambria Math" w:hAnsi="Cambria Math"/>
                        <w:lang w:val="en-GB"/>
                      </w:rPr>
                      <m:t>L</m:t>
                    </m:r>
                  </m:sub>
                </m:sSub>
                <m:r>
                  <w:rPr>
                    <w:rFonts w:ascii="Cambria Math" w:hAnsi="Cambria Math"/>
                    <w:lang w:val="en-GB"/>
                  </w:rPr>
                  <m:t>+B</m:t>
                </m:r>
                <m:r>
                  <m:rPr>
                    <m:sty m:val="p"/>
                  </m:rPr>
                  <w:rPr>
                    <w:rFonts w:ascii="Cambria Math" w:hAnsi="Cambria Math"/>
                    <w:lang w:val="en-GB"/>
                  </w:rPr>
                  <m:t>Ω</m:t>
                </m:r>
                <m:r>
                  <w:rPr>
                    <w:rFonts w:ascii="Cambria Math" w:hAnsi="Cambria Math"/>
                    <w:lang w:val="en-GB"/>
                  </w:rPr>
                  <m:t>+Kϵ-</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gen</m:t>
                    </m:r>
                  </m:sub>
                </m:sSub>
              </m:e>
            </m:mr>
            <m:mr>
              <m:e>
                <m:sSub>
                  <m:sSubPr>
                    <m:ctrlPr>
                      <w:rPr>
                        <w:rFonts w:ascii="Cambria Math" w:hAnsi="Cambria Math"/>
                        <w:i/>
                        <w:iCs/>
                        <w:lang w:val="en-GB"/>
                      </w:rPr>
                    </m:ctrlPr>
                  </m:sSubPr>
                  <m:e>
                    <m:r>
                      <w:rPr>
                        <w:rFonts w:ascii="Cambria Math" w:hAnsi="Cambria Math"/>
                        <w:lang w:val="en-GB"/>
                      </w:rPr>
                      <m:t>J</m:t>
                    </m:r>
                  </m:e>
                  <m:sub>
                    <m:r>
                      <w:rPr>
                        <w:rFonts w:ascii="Cambria Math" w:hAnsi="Cambria Math"/>
                        <w:lang w:val="en-GB"/>
                      </w:rPr>
                      <m:t>rot</m:t>
                    </m:r>
                  </m:sub>
                </m:sSub>
                <m:acc>
                  <m:accPr>
                    <m:chr m:val="̇"/>
                    <m:ctrlPr>
                      <w:rPr>
                        <w:rFonts w:ascii="Cambria Math" w:hAnsi="Cambria Math"/>
                        <w:i/>
                        <w:iCs/>
                        <w:lang w:val="en-GB"/>
                      </w:rPr>
                    </m:ctrlPr>
                  </m:accPr>
                  <m:e>
                    <m:r>
                      <m:rPr>
                        <m:sty m:val="p"/>
                      </m:rPr>
                      <w:rPr>
                        <w:rFonts w:ascii="Cambria Math" w:hAnsi="Cambria Math"/>
                        <w:lang w:val="en-GB"/>
                      </w:rPr>
                      <m:t>Ω</m:t>
                    </m:r>
                  </m:e>
                </m:acc>
                <m:r>
                  <m:rPr>
                    <m:sty m:val="p"/>
                  </m:rPr>
                  <w:rPr>
                    <w:rFonts w:ascii="Cambria Math" w:hAnsi="Cambria Math"/>
                    <w:lang w:val="en-GB"/>
                  </w:rPr>
                  <m:t>=</m:t>
                </m:r>
                <m:sSub>
                  <m:sSubPr>
                    <m:ctrlPr>
                      <w:rPr>
                        <w:rFonts w:ascii="Cambria Math" w:hAnsi="Cambria Math"/>
                        <w:i/>
                        <w:iCs/>
                        <w:lang w:val="en-GB"/>
                      </w:rPr>
                    </m:ctrlPr>
                  </m:sSubPr>
                  <m:e>
                    <m:r>
                      <w:rPr>
                        <w:rFonts w:ascii="Cambria Math" w:hAnsi="Cambria Math"/>
                        <w:lang w:val="da-DK"/>
                      </w:rPr>
                      <m:t>B</m:t>
                    </m:r>
                    <m:r>
                      <w:rPr>
                        <w:rFonts w:ascii="Cambria Math" w:hAnsi="Cambria Math"/>
                        <w:lang w:val="en-GB"/>
                      </w:rPr>
                      <m:t>ω</m:t>
                    </m:r>
                  </m:e>
                  <m:sub>
                    <m:r>
                      <w:rPr>
                        <w:rFonts w:ascii="Cambria Math" w:hAnsi="Cambria Math"/>
                        <w:lang w:val="en-GB"/>
                      </w:rPr>
                      <m:t>L</m:t>
                    </m:r>
                  </m:sub>
                </m:sSub>
                <m:r>
                  <w:rPr>
                    <w:rFonts w:ascii="Cambria Math" w:hAnsi="Cambria Math"/>
                    <w:lang w:val="en-GB"/>
                  </w:rPr>
                  <m:t>-B</m:t>
                </m:r>
                <m:r>
                  <m:rPr>
                    <m:sty m:val="p"/>
                  </m:rPr>
                  <w:rPr>
                    <w:rFonts w:ascii="Cambria Math" w:hAnsi="Cambria Math"/>
                    <w:lang w:val="en-GB"/>
                  </w:rPr>
                  <m:t>Ω</m:t>
                </m:r>
                <m:r>
                  <w:rPr>
                    <w:rFonts w:ascii="Cambria Math" w:hAnsi="Cambria Math"/>
                    <w:lang w:val="en-GB"/>
                  </w:rPr>
                  <m:t>-Kϵ+</m:t>
                </m:r>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rot</m:t>
                    </m:r>
                  </m:sub>
                </m:sSub>
              </m:e>
            </m:mr>
            <m:mr>
              <m:e>
                <m:acc>
                  <m:accPr>
                    <m:chr m:val="̇"/>
                    <m:ctrlPr>
                      <w:rPr>
                        <w:rFonts w:ascii="Cambria Math" w:hAnsi="Cambria Math"/>
                        <w:i/>
                        <w:iCs/>
                        <w:lang w:val="en-GB"/>
                      </w:rPr>
                    </m:ctrlPr>
                  </m:accPr>
                  <m:e>
                    <m:r>
                      <w:rPr>
                        <w:rFonts w:ascii="Cambria Math" w:hAnsi="Cambria Math"/>
                        <w:lang w:val="en-GB"/>
                      </w:rPr>
                      <m:t>ϵ</m:t>
                    </m:r>
                  </m:e>
                </m:acc>
                <m:r>
                  <w:rPr>
                    <w:rFonts w:ascii="Cambria Math" w:hAnsi="Cambria Math"/>
                    <w:lang w:val="en-GB"/>
                  </w:rPr>
                  <m:t>=</m:t>
                </m:r>
                <m:r>
                  <m:rPr>
                    <m:sty m:val="p"/>
                  </m:rPr>
                  <w:rPr>
                    <w:rFonts w:ascii="Cambria Math" w:hAnsi="Cambria Math"/>
                    <w:lang w:val="en-GB"/>
                  </w:rPr>
                  <m:t>Ω</m:t>
                </m:r>
                <m:r>
                  <w:rPr>
                    <w:rFonts w:ascii="Cambria Math" w:hAnsi="Cambria Math"/>
                    <w:lang w:val="en-GB"/>
                  </w:rPr>
                  <m:t>-</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e>
            </m:mr>
            <m:mr>
              <m:e>
                <m:r>
                  <w:rPr>
                    <w:rFonts w:ascii="Cambria Math" w:hAnsi="Cambria Math"/>
                    <w:lang w:val="en-GB"/>
                  </w:rPr>
                  <m:t>ω=</m:t>
                </m:r>
                <m:sSub>
                  <m:sSubPr>
                    <m:ctrlPr>
                      <w:rPr>
                        <w:rFonts w:ascii="Cambria Math" w:hAnsi="Cambria Math"/>
                        <w:i/>
                        <w:iCs/>
                        <w:lang w:val="en-GB"/>
                      </w:rPr>
                    </m:ctrlPr>
                  </m:sSubPr>
                  <m:e>
                    <m:r>
                      <w:rPr>
                        <w:rFonts w:ascii="Cambria Math" w:hAnsi="Cambria Math"/>
                        <w:lang w:val="en-GB"/>
                      </w:rPr>
                      <m:t>ω</m:t>
                    </m:r>
                  </m:e>
                  <m:sub>
                    <m:r>
                      <w:rPr>
                        <w:rFonts w:ascii="Cambria Math" w:hAnsi="Cambria Math"/>
                        <w:lang w:val="en-GB"/>
                      </w:rPr>
                      <m:t>L</m:t>
                    </m:r>
                  </m:sub>
                </m:sSub>
                <m:r>
                  <w:rPr>
                    <w:rFonts w:ascii="Cambria Math" w:hAnsi="Cambria Math"/>
                    <w:lang w:val="en-GB"/>
                  </w:rPr>
                  <m:t>N</m:t>
                </m:r>
              </m:e>
            </m:mr>
          </m:m>
        </m:oMath>
      </m:oMathPara>
    </w:p>
    <w:p w14:paraId="586DFA50" w14:textId="77777777" w:rsidR="005F1E6D" w:rsidRDefault="005F1E6D" w:rsidP="00AF55D7"/>
    <w:p w14:paraId="0E28A742" w14:textId="77777777" w:rsidR="00DD2B3A" w:rsidRPr="00B5730E" w:rsidRDefault="00AE11FF" w:rsidP="00AE11FF">
      <w:pPr>
        <w:pStyle w:val="Heading3"/>
      </w:pPr>
      <w:bookmarkStart w:id="36" w:name="_Toc502738262"/>
      <w:r>
        <w:t>Stiff drive</w:t>
      </w:r>
      <w:r w:rsidR="00DD2B3A" w:rsidRPr="00B5730E">
        <w:t>train model</w:t>
      </w:r>
      <w:bookmarkEnd w:id="36"/>
    </w:p>
    <w:p w14:paraId="48A53A6F" w14:textId="77777777" w:rsidR="005F1E6D" w:rsidRPr="005F1E6D" w:rsidRDefault="00DA7639" w:rsidP="00AF55D7">
      <w:pPr>
        <w:rPr>
          <w:b/>
        </w:rPr>
      </w:pPr>
      <w:r>
        <w:t xml:space="preserve">Name: </w:t>
      </w:r>
      <w:r>
        <w:rPr>
          <w:i/>
        </w:rPr>
        <w:t>drt</w:t>
      </w:r>
      <w:r>
        <w:t xml:space="preserve">. </w:t>
      </w:r>
      <w:r w:rsidR="005F1E6D"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rot</m:t>
                </m:r>
              </m:sub>
            </m:sSub>
          </m:e>
        </m:d>
      </m:oMath>
      <w:r w:rsidR="005F1E6D">
        <w:rPr>
          <w:rFonts w:eastAsiaTheme="minorEastAsia"/>
        </w:rPr>
        <w:t xml:space="preserve">. Outputs </w:t>
      </w:r>
      <m:oMath>
        <m:d>
          <m:dPr>
            <m:begChr m:val="{"/>
            <m:endChr m:val="}"/>
            <m:ctrlPr>
              <w:rPr>
                <w:rFonts w:ascii="Cambria Math" w:hAnsi="Cambria Math"/>
                <w:b/>
                <w:i/>
              </w:rPr>
            </m:ctrlPr>
          </m:dPr>
          <m:e>
            <m:r>
              <m:rPr>
                <m:sty m:val="p"/>
              </m:rPr>
              <w:rPr>
                <w:rFonts w:ascii="Cambria Math" w:hAnsi="Cambria Math"/>
              </w:rPr>
              <m:t>Ω</m:t>
            </m:r>
            <m:r>
              <w:rPr>
                <w:rFonts w:ascii="Cambria Math" w:hAnsi="Cambria Math"/>
              </w:rPr>
              <m:t xml:space="preserve"> ,   ω</m:t>
            </m:r>
          </m:e>
        </m:d>
      </m:oMath>
      <w:r w:rsidR="005F1E6D" w:rsidRPr="00B5730E">
        <w:rPr>
          <w:rFonts w:eastAsiaTheme="minorEastAsia"/>
        </w:rPr>
        <w:t>.</w:t>
      </w:r>
    </w:p>
    <w:p w14:paraId="05BF9BA7" w14:textId="77777777" w:rsidR="00A40123" w:rsidRDefault="00A40123" w:rsidP="00AF55D7">
      <w:r>
        <w:t>Model is a direct map to angular acceleration. Angular velocity is given by integration.</w:t>
      </w:r>
    </w:p>
    <w:p w14:paraId="22C31BA7" w14:textId="77777777" w:rsidR="003C2140" w:rsidRPr="003C2140" w:rsidRDefault="0042137F" w:rsidP="00AF55D7">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acc>
            <m:accPr>
              <m:chr m:val="̇"/>
              <m:ctrlPr>
                <w:rPr>
                  <w:rFonts w:ascii="Cambria Math" w:hAnsi="Cambria Math"/>
                </w:rPr>
              </m:ctrlPr>
            </m:accPr>
            <m:e>
              <m:r>
                <m:rPr>
                  <m:sty m:val="p"/>
                </m:rP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oMath>
      </m:oMathPara>
    </w:p>
    <w:p w14:paraId="3208A22C" w14:textId="77777777" w:rsidR="003C2140" w:rsidRDefault="003C2140" w:rsidP="00AF55D7">
      <w:pPr>
        <w:rPr>
          <w:rFonts w:eastAsiaTheme="minorEastAsia"/>
        </w:rPr>
      </w:pPr>
      <w:r>
        <w:rPr>
          <w:rFonts w:eastAsiaTheme="minorEastAsia"/>
        </w:rPr>
        <w:t>So</w:t>
      </w:r>
      <w:r w:rsidR="00DA7639">
        <w:rPr>
          <w:rFonts w:eastAsiaTheme="minorEastAsia"/>
        </w:rPr>
        <w:t>,</w:t>
      </w:r>
      <w:r w:rsidR="00B5730E">
        <w:rPr>
          <w:rFonts w:eastAsiaTheme="minorEastAsia"/>
        </w:rPr>
        <w:t xml:space="preserve"> the angular velo</w:t>
      </w:r>
      <w:r w:rsidR="005F1E6D">
        <w:rPr>
          <w:rFonts w:eastAsiaTheme="minorEastAsia"/>
        </w:rPr>
        <w:t>cities</w:t>
      </w:r>
      <w:r w:rsidR="0019555C">
        <w:rPr>
          <w:rFonts w:eastAsiaTheme="minorEastAsia"/>
        </w:rPr>
        <w:t xml:space="preserve"> are</w:t>
      </w:r>
      <w:r w:rsidR="00B5730E">
        <w:rPr>
          <w:rFonts w:eastAsiaTheme="minorEastAsia"/>
        </w:rPr>
        <w:t xml:space="preserve"> given by</w:t>
      </w:r>
    </w:p>
    <w:p w14:paraId="104236EC" w14:textId="77777777" w:rsidR="00DD2B3A" w:rsidRPr="005F1E6D" w:rsidRDefault="003C2140" w:rsidP="00AF55D7">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e>
          </m:d>
          <m:r>
            <w:rPr>
              <w:rFonts w:ascii="Cambria Math" w:eastAsiaTheme="minorEastAsia" w:hAnsi="Cambria Math"/>
            </w:rPr>
            <m:t xml:space="preserve">  ,    ω=N</m:t>
          </m:r>
          <m:r>
            <m:rPr>
              <m:sty m:val="p"/>
            </m:rPr>
            <w:rPr>
              <w:rFonts w:ascii="Cambria Math" w:eastAsiaTheme="minorEastAsia" w:hAnsi="Cambria Math"/>
            </w:rPr>
            <m:t>Ω</m:t>
          </m:r>
        </m:oMath>
      </m:oMathPara>
    </w:p>
    <w:p w14:paraId="5741B368" w14:textId="77777777" w:rsidR="00FB251B" w:rsidRDefault="00FB251B" w:rsidP="00AF55D7"/>
    <w:p w14:paraId="0E8C750D" w14:textId="77777777" w:rsidR="00AE11FF" w:rsidRPr="00B5730E" w:rsidRDefault="00AE11FF" w:rsidP="00AE11FF">
      <w:pPr>
        <w:pStyle w:val="Heading3"/>
      </w:pPr>
      <w:bookmarkStart w:id="37" w:name="_Toc502738263"/>
      <w:r>
        <w:t>Stiff drive</w:t>
      </w:r>
      <w:r w:rsidRPr="00B5730E">
        <w:t>train model</w:t>
      </w:r>
      <w:r>
        <w:t xml:space="preserve"> with nacelle rotation</w:t>
      </w:r>
      <w:bookmarkEnd w:id="37"/>
    </w:p>
    <w:p w14:paraId="3D732626" w14:textId="77777777" w:rsidR="00AE11FF" w:rsidRPr="005F1E6D" w:rsidRDefault="00DA7639" w:rsidP="00AE11FF">
      <w:pPr>
        <w:rPr>
          <w:b/>
        </w:rPr>
      </w:pPr>
      <w:r>
        <w:t xml:space="preserve">Name: </w:t>
      </w:r>
      <w:r>
        <w:rPr>
          <w:i/>
        </w:rPr>
        <w:t>drtSs</w:t>
      </w:r>
      <w:r>
        <w:t xml:space="preserve">. </w:t>
      </w:r>
      <w:r w:rsidR="00AE11FF"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Ω</m:t>
                </m:r>
              </m:e>
              <m:sub>
                <m:r>
                  <w:rPr>
                    <w:rFonts w:ascii="Cambria Math" w:hAnsi="Cambria Math"/>
                  </w:rPr>
                  <m:t>y</m:t>
                </m:r>
              </m:sub>
            </m:sSub>
          </m:e>
        </m:d>
      </m:oMath>
      <w:r w:rsidR="00AE11FF">
        <w:rPr>
          <w:rFonts w:eastAsiaTheme="minorEastAsia"/>
        </w:rPr>
        <w:t xml:space="preserve">. Outputs </w:t>
      </w:r>
      <m:oMath>
        <m:d>
          <m:dPr>
            <m:begChr m:val="{"/>
            <m:endChr m:val="}"/>
            <m:ctrlPr>
              <w:rPr>
                <w:rFonts w:ascii="Cambria Math" w:hAnsi="Cambria Math"/>
                <w:b/>
                <w:i/>
              </w:rPr>
            </m:ctrlPr>
          </m:dPr>
          <m:e>
            <m:r>
              <m:rPr>
                <m:sty m:val="p"/>
              </m:rPr>
              <w:rPr>
                <w:rFonts w:ascii="Cambria Math" w:hAnsi="Cambria Math"/>
              </w:rPr>
              <m:t>Ω</m:t>
            </m:r>
            <m:r>
              <w:rPr>
                <w:rFonts w:ascii="Cambria Math" w:hAnsi="Cambria Math"/>
              </w:rPr>
              <m:t xml:space="preserve"> ,   ω</m:t>
            </m:r>
          </m:e>
        </m:d>
      </m:oMath>
      <w:r w:rsidR="00AE11FF" w:rsidRPr="00B5730E">
        <w:rPr>
          <w:rFonts w:eastAsiaTheme="minorEastAsia"/>
        </w:rPr>
        <w:t>.</w:t>
      </w:r>
    </w:p>
    <w:p w14:paraId="058B6303" w14:textId="77777777" w:rsidR="00AE11FF" w:rsidRDefault="003D0D7A" w:rsidP="00AE11FF">
      <w:r>
        <w:t>This is a</w:t>
      </w:r>
      <w:r w:rsidR="00AE11FF">
        <w:t xml:space="preserve"> stiff drivetrain model</w:t>
      </w:r>
      <w:r>
        <w:t xml:space="preserve"> as before</w:t>
      </w:r>
      <w:r w:rsidR="00AE11FF">
        <w:t>, except nacelle rotation due to tower bending is include</w:t>
      </w:r>
      <w:r w:rsidR="0019555C">
        <w:t>d. This is included by an</w:t>
      </w:r>
      <w:r w:rsidR="00AE11FF">
        <w:t xml:space="preserve"> input describing the relative angular velocity.</w:t>
      </w:r>
    </w:p>
    <w:p w14:paraId="4F623072" w14:textId="77777777" w:rsidR="00AE11FF" w:rsidRPr="003C2140" w:rsidRDefault="0042137F" w:rsidP="00AE11FF">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y</m:t>
                      </m:r>
                    </m:sub>
                  </m:sSub>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oMath>
      </m:oMathPara>
    </w:p>
    <w:p w14:paraId="04E974C3" w14:textId="77777777" w:rsidR="0019555C" w:rsidRDefault="0019555C" w:rsidP="0019555C">
      <w:pPr>
        <w:rPr>
          <w:rFonts w:eastAsiaTheme="minorEastAsia"/>
        </w:rPr>
      </w:pPr>
      <w:r>
        <w:rPr>
          <w:rFonts w:eastAsiaTheme="minorEastAsia"/>
        </w:rPr>
        <w:t>So</w:t>
      </w:r>
      <w:r w:rsidR="00DA7639">
        <w:rPr>
          <w:rFonts w:eastAsiaTheme="minorEastAsia"/>
        </w:rPr>
        <w:t>,</w:t>
      </w:r>
      <w:r>
        <w:rPr>
          <w:rFonts w:eastAsiaTheme="minorEastAsia"/>
        </w:rPr>
        <w:t xml:space="preserve"> the angular velocities are given by</w:t>
      </w:r>
    </w:p>
    <w:p w14:paraId="0B310D2C" w14:textId="77777777" w:rsidR="0019555C" w:rsidRPr="005F1E6D" w:rsidRDefault="0019555C" w:rsidP="0019555C">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 xml:space="preserve">   ,    ω=N</m:t>
          </m:r>
          <m:r>
            <m:rPr>
              <m:sty m:val="p"/>
            </m:rPr>
            <w:rPr>
              <w:rFonts w:ascii="Cambria Math" w:eastAsiaTheme="minorEastAsia" w:hAnsi="Cambria Math"/>
            </w:rPr>
            <m:t>Ω</m:t>
          </m:r>
        </m:oMath>
      </m:oMathPara>
    </w:p>
    <w:p w14:paraId="73D30A87" w14:textId="77777777" w:rsidR="0015484A" w:rsidRDefault="0015484A" w:rsidP="0015484A"/>
    <w:p w14:paraId="0247CA11" w14:textId="77777777" w:rsidR="00DA7639" w:rsidRPr="00DA7639" w:rsidRDefault="0015484A" w:rsidP="00DA7639">
      <w:pPr>
        <w:pStyle w:val="Heading3"/>
      </w:pPr>
      <w:bookmarkStart w:id="38" w:name="_Toc502738264"/>
      <w:r>
        <w:t>Stiff drive</w:t>
      </w:r>
      <w:r w:rsidRPr="00B5730E">
        <w:t>train model</w:t>
      </w:r>
      <w:r>
        <w:t xml:space="preserve"> with external torque</w:t>
      </w:r>
      <w:bookmarkEnd w:id="38"/>
    </w:p>
    <w:p w14:paraId="171FACBE" w14:textId="77777777" w:rsidR="0015484A" w:rsidRPr="005F1E6D" w:rsidRDefault="00DA7639" w:rsidP="0015484A">
      <w:pPr>
        <w:rPr>
          <w:b/>
        </w:rPr>
      </w:pPr>
      <w:r>
        <w:t xml:space="preserve">Name: </w:t>
      </w:r>
      <w:r>
        <w:rPr>
          <w:i/>
        </w:rPr>
        <w:t>drtDmp</w:t>
      </w:r>
      <w:r>
        <w:t xml:space="preserve">. </w:t>
      </w:r>
      <w:r w:rsidR="0015484A"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ext</m:t>
                </m:r>
              </m:sub>
            </m:sSub>
          </m:e>
        </m:d>
      </m:oMath>
      <w:r w:rsidR="0015484A">
        <w:rPr>
          <w:rFonts w:eastAsiaTheme="minorEastAsia"/>
        </w:rPr>
        <w:t xml:space="preserve">. Outputs </w:t>
      </w:r>
      <m:oMath>
        <m:d>
          <m:dPr>
            <m:begChr m:val="{"/>
            <m:endChr m:val="}"/>
            <m:ctrlPr>
              <w:rPr>
                <w:rFonts w:ascii="Cambria Math" w:hAnsi="Cambria Math"/>
                <w:b/>
                <w:i/>
              </w:rPr>
            </m:ctrlPr>
          </m:dPr>
          <m:e>
            <m:r>
              <m:rPr>
                <m:sty m:val="p"/>
              </m:rPr>
              <w:rPr>
                <w:rFonts w:ascii="Cambria Math" w:hAnsi="Cambria Math"/>
              </w:rPr>
              <m:t>Ω</m:t>
            </m:r>
            <m:r>
              <w:rPr>
                <w:rFonts w:ascii="Cambria Math" w:hAnsi="Cambria Math"/>
              </w:rPr>
              <m:t xml:space="preserve"> ,   ω</m:t>
            </m:r>
          </m:e>
        </m:d>
      </m:oMath>
      <w:r w:rsidR="0015484A" w:rsidRPr="00B5730E">
        <w:rPr>
          <w:rFonts w:eastAsiaTheme="minorEastAsia"/>
        </w:rPr>
        <w:t>.</w:t>
      </w:r>
    </w:p>
    <w:p w14:paraId="3532C234" w14:textId="77777777" w:rsidR="0015484A" w:rsidRDefault="0015484A" w:rsidP="0015484A">
      <w:r>
        <w:t>This model is similar to “drt”</w:t>
      </w:r>
      <w:r w:rsidR="003D0D7A">
        <w:t>,</w:t>
      </w:r>
      <w:r>
        <w:t xml:space="preserve"> except that an additional torque input is applied. This system is only for testing.</w:t>
      </w:r>
    </w:p>
    <w:p w14:paraId="775112D0" w14:textId="77777777" w:rsidR="0015484A" w:rsidRPr="003C2140" w:rsidRDefault="0042137F" w:rsidP="0015484A">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acc>
            <m:accPr>
              <m:chr m:val="̇"/>
              <m:ctrlPr>
                <w:rPr>
                  <w:rFonts w:ascii="Cambria Math" w:hAnsi="Cambria Math"/>
                </w:rPr>
              </m:ctrlPr>
            </m:accPr>
            <m:e>
              <m:r>
                <m:rPr>
                  <m:sty m:val="p"/>
                </m:rP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ext</m:t>
              </m:r>
            </m:sub>
          </m:sSub>
        </m:oMath>
      </m:oMathPara>
    </w:p>
    <w:p w14:paraId="7C4BB22A" w14:textId="77777777" w:rsidR="0015484A" w:rsidRDefault="0015484A" w:rsidP="0015484A"/>
    <w:p w14:paraId="7EFEF827" w14:textId="77777777" w:rsidR="0015484A" w:rsidRPr="00B5730E" w:rsidRDefault="0015484A" w:rsidP="0015484A">
      <w:pPr>
        <w:pStyle w:val="Heading3"/>
      </w:pPr>
      <w:bookmarkStart w:id="39" w:name="_Toc502738265"/>
      <w:r>
        <w:lastRenderedPageBreak/>
        <w:t>Stiff drive</w:t>
      </w:r>
      <w:r w:rsidRPr="00B5730E">
        <w:t>train model</w:t>
      </w:r>
      <w:r>
        <w:t xml:space="preserve"> with external torque and nacelle rotation</w:t>
      </w:r>
      <w:bookmarkEnd w:id="39"/>
    </w:p>
    <w:p w14:paraId="1682FCF6" w14:textId="77777777" w:rsidR="0015484A" w:rsidRPr="005F1E6D" w:rsidRDefault="00DA7639" w:rsidP="0015484A">
      <w:pPr>
        <w:rPr>
          <w:b/>
        </w:rPr>
      </w:pPr>
      <w:r>
        <w:t xml:space="preserve">Name: </w:t>
      </w:r>
      <w:r>
        <w:rPr>
          <w:i/>
        </w:rPr>
        <w:t>drtSsDmp</w:t>
      </w:r>
      <w:r>
        <w:t xml:space="preserve">. </w:t>
      </w:r>
      <w:r w:rsidR="0015484A"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ext</m:t>
                    </m:r>
                  </m:sub>
                </m:sSub>
                <m:r>
                  <m:rPr>
                    <m:sty m:val="p"/>
                  </m:rPr>
                  <w:rPr>
                    <w:rFonts w:ascii="Cambria Math" w:hAnsi="Cambria Math"/>
                  </w:rPr>
                  <m:t xml:space="preserve">   ,   Ω</m:t>
                </m:r>
              </m:e>
              <m:sub>
                <m:r>
                  <w:rPr>
                    <w:rFonts w:ascii="Cambria Math" w:hAnsi="Cambria Math"/>
                  </w:rPr>
                  <m:t>y</m:t>
                </m:r>
              </m:sub>
            </m:sSub>
          </m:e>
        </m:d>
      </m:oMath>
      <w:r w:rsidR="0015484A">
        <w:rPr>
          <w:rFonts w:eastAsiaTheme="minorEastAsia"/>
        </w:rPr>
        <w:t xml:space="preserve">. Outputs </w:t>
      </w:r>
      <m:oMath>
        <m:d>
          <m:dPr>
            <m:begChr m:val="{"/>
            <m:endChr m:val="}"/>
            <m:ctrlPr>
              <w:rPr>
                <w:rFonts w:ascii="Cambria Math" w:hAnsi="Cambria Math"/>
                <w:b/>
                <w:i/>
              </w:rPr>
            </m:ctrlPr>
          </m:dPr>
          <m:e>
            <m:r>
              <m:rPr>
                <m:sty m:val="p"/>
              </m:rPr>
              <w:rPr>
                <w:rFonts w:ascii="Cambria Math" w:hAnsi="Cambria Math"/>
              </w:rPr>
              <m:t>Ω</m:t>
            </m:r>
            <m:r>
              <w:rPr>
                <w:rFonts w:ascii="Cambria Math" w:hAnsi="Cambria Math"/>
              </w:rPr>
              <m:t xml:space="preserve"> ,   ω</m:t>
            </m:r>
          </m:e>
        </m:d>
      </m:oMath>
      <w:r w:rsidR="0015484A" w:rsidRPr="00B5730E">
        <w:rPr>
          <w:rFonts w:eastAsiaTheme="minorEastAsia"/>
        </w:rPr>
        <w:t>.</w:t>
      </w:r>
    </w:p>
    <w:p w14:paraId="3A2F2888" w14:textId="77777777" w:rsidR="0015484A" w:rsidRDefault="0015484A" w:rsidP="0015484A">
      <w:r>
        <w:t>This model is similar to “drtSs”</w:t>
      </w:r>
      <w:r w:rsidR="003D0D7A">
        <w:t>,</w:t>
      </w:r>
      <w:r>
        <w:t xml:space="preserve"> except that an additional torque input is applied. This system is only for testing.</w:t>
      </w:r>
    </w:p>
    <w:p w14:paraId="3E32C7F7" w14:textId="2541DCC6" w:rsidR="0015484A" w:rsidRPr="00354E82" w:rsidRDefault="0042137F" w:rsidP="0015484A">
      <w:pPr>
        <w:rPr>
          <w:ins w:id="40" w:author="Anders Druedahl Thurlow" w:date="2022-09-27T15:12:00Z"/>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rot</m:t>
                  </m:r>
                </m:sub>
              </m:sSub>
            </m:e>
          </m:d>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y</m:t>
                      </m:r>
                    </m:sub>
                  </m:sSub>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ext</m:t>
              </m:r>
            </m:sub>
          </m:sSub>
        </m:oMath>
      </m:oMathPara>
    </w:p>
    <w:p w14:paraId="6ABF5D16" w14:textId="4A6307EF" w:rsidR="00354E82" w:rsidRDefault="00354E82" w:rsidP="0015484A">
      <w:pPr>
        <w:rPr>
          <w:ins w:id="41" w:author="Anders Druedahl Thurlow" w:date="2022-09-27T15:12:00Z"/>
          <w:rFonts w:eastAsiaTheme="minorEastAsia"/>
        </w:rPr>
      </w:pPr>
    </w:p>
    <w:p w14:paraId="6FE4E47B" w14:textId="7856464D" w:rsidR="00354E82" w:rsidRDefault="00354E82" w:rsidP="00354E82">
      <w:pPr>
        <w:pStyle w:val="Heading3"/>
        <w:rPr>
          <w:ins w:id="42" w:author="Anders Druedahl Thurlow" w:date="2022-09-27T15:13:00Z"/>
        </w:rPr>
      </w:pPr>
      <w:ins w:id="43" w:author="Anders Druedahl Thurlow" w:date="2022-09-27T15:13:00Z">
        <w:r>
          <w:t>Flexible</w:t>
        </w:r>
      </w:ins>
      <w:ins w:id="44" w:author="Anders Druedahl Thurlow" w:date="2022-09-27T15:12:00Z">
        <w:r>
          <w:t xml:space="preserve"> drive</w:t>
        </w:r>
        <w:r w:rsidRPr="00B5730E">
          <w:t>train model</w:t>
        </w:r>
        <w:r>
          <w:t xml:space="preserve"> with</w:t>
        </w:r>
      </w:ins>
      <w:ins w:id="45" w:author="Anders Druedahl Thurlow" w:date="2022-09-27T15:13:00Z">
        <w:r>
          <w:t xml:space="preserve"> </w:t>
        </w:r>
      </w:ins>
      <w:ins w:id="46" w:author="Anders Druedahl Thurlow" w:date="2022-09-27T15:12:00Z">
        <w:r>
          <w:t>nacelle rotation</w:t>
        </w:r>
      </w:ins>
    </w:p>
    <w:p w14:paraId="20D3FF98" w14:textId="1FC8C14F" w:rsidR="00354E82" w:rsidRPr="00354E82" w:rsidRDefault="00354E82" w:rsidP="00354E82">
      <w:pPr>
        <w:rPr>
          <w:ins w:id="47" w:author="Anders Druedahl Thurlow" w:date="2022-09-27T15:12:00Z"/>
          <w:b/>
          <w:bCs/>
          <w:color w:val="FF0000"/>
          <w:lang w:val="en-GB"/>
          <w:rPrChange w:id="48" w:author="Anders Druedahl Thurlow" w:date="2022-09-27T15:13:00Z">
            <w:rPr>
              <w:ins w:id="49" w:author="Anders Druedahl Thurlow" w:date="2022-09-27T15:12:00Z"/>
            </w:rPr>
          </w:rPrChange>
        </w:rPr>
        <w:pPrChange w:id="50" w:author="Anders Druedahl Thurlow" w:date="2022-09-27T15:13:00Z">
          <w:pPr>
            <w:pStyle w:val="Heading3"/>
          </w:pPr>
        </w:pPrChange>
      </w:pPr>
      <w:ins w:id="51" w:author="Anders Druedahl Thurlow" w:date="2022-09-27T15:13:00Z">
        <w:r w:rsidRPr="00354E82">
          <w:rPr>
            <w:b/>
            <w:bCs/>
            <w:color w:val="FF0000"/>
            <w:lang w:val="en-GB"/>
            <w:rPrChange w:id="52" w:author="Anders Druedahl Thurlow" w:date="2022-09-27T15:13:00Z">
              <w:rPr/>
            </w:rPrChange>
          </w:rPr>
          <w:t>Pending</w:t>
        </w:r>
      </w:ins>
    </w:p>
    <w:p w14:paraId="543427BA" w14:textId="77777777" w:rsidR="00354E82" w:rsidRPr="00354E82" w:rsidRDefault="00354E82" w:rsidP="0015484A">
      <w:pPr>
        <w:rPr>
          <w:rFonts w:eastAsiaTheme="minorEastAsia"/>
          <w:lang w:val="en-GB"/>
          <w:rPrChange w:id="53" w:author="Anders Druedahl Thurlow" w:date="2022-09-27T15:12:00Z">
            <w:rPr>
              <w:rFonts w:eastAsiaTheme="minorEastAsia"/>
            </w:rPr>
          </w:rPrChange>
        </w:rPr>
      </w:pPr>
    </w:p>
    <w:p w14:paraId="3D2E3169" w14:textId="77777777" w:rsidR="00AE11FF" w:rsidRDefault="00AE11FF" w:rsidP="00AE11FF"/>
    <w:p w14:paraId="302A6B74" w14:textId="42B5BD7F" w:rsidR="00187375" w:rsidRDefault="00187375" w:rsidP="00187375">
      <w:pPr>
        <w:pStyle w:val="Heading2"/>
        <w:rPr>
          <w:ins w:id="54" w:author="Anders Druedahl Thurlow" w:date="2022-09-27T15:14:00Z"/>
        </w:rPr>
      </w:pPr>
      <w:bookmarkStart w:id="55" w:name="_Toc502738266"/>
      <w:r>
        <w:t>Aerodynamic torque</w:t>
      </w:r>
      <w:bookmarkEnd w:id="55"/>
    </w:p>
    <w:p w14:paraId="51338249" w14:textId="214488B1" w:rsidR="00354E82" w:rsidRPr="00354E82" w:rsidRDefault="00354E82" w:rsidP="00354E82">
      <w:pPr>
        <w:rPr>
          <w:b/>
          <w:bCs/>
          <w:color w:val="FF0000"/>
          <w:rPrChange w:id="56" w:author="Anders Druedahl Thurlow" w:date="2022-09-27T15:14:00Z">
            <w:rPr/>
          </w:rPrChange>
        </w:rPr>
        <w:pPrChange w:id="57" w:author="Anders Druedahl Thurlow" w:date="2022-09-27T15:14:00Z">
          <w:pPr>
            <w:pStyle w:val="Heading2"/>
          </w:pPr>
        </w:pPrChange>
      </w:pPr>
      <w:ins w:id="58" w:author="Anders Druedahl Thurlow" w:date="2022-09-27T15:14:00Z">
        <w:r w:rsidRPr="00354E82">
          <w:rPr>
            <w:b/>
            <w:bCs/>
            <w:color w:val="FF0000"/>
            <w:rPrChange w:id="59" w:author="Anders Druedahl Thurlow" w:date="2022-09-27T15:14:00Z">
              <w:rPr/>
            </w:rPrChange>
          </w:rPr>
          <w:t>Review</w:t>
        </w:r>
      </w:ins>
    </w:p>
    <w:p w14:paraId="6669009A" w14:textId="77777777" w:rsidR="00187375" w:rsidRPr="00187375" w:rsidRDefault="00187375" w:rsidP="00187375">
      <w:pPr>
        <w:rPr>
          <w:rFonts w:eastAsiaTheme="minorEastAsia"/>
        </w:rPr>
      </w:pPr>
      <w:r>
        <w:t>Aerodynamic rotor torque can be written as below.</w:t>
      </w:r>
    </w:p>
    <w:p w14:paraId="65490E60" w14:textId="77777777" w:rsidR="00187375" w:rsidRDefault="0042137F" w:rsidP="00AE11FF">
      <m:oMathPara>
        <m:oMath>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3</m:t>
              </m:r>
            </m:sup>
          </m:sSup>
          <m:f>
            <m:fPr>
              <m:ctrlPr>
                <w:rPr>
                  <w:rFonts w:ascii="Cambria Math" w:hAnsi="Cambria Math"/>
                  <w:i/>
                </w:rPr>
              </m:ctrlPr>
            </m:fPr>
            <m:num>
              <m:r>
                <w:rPr>
                  <w:rFonts w:ascii="Cambria Math" w:hAnsi="Cambria Math"/>
                </w:rPr>
                <m:t>1</m:t>
              </m:r>
            </m:num>
            <m:den>
              <m:r>
                <m:rPr>
                  <m:sty m:val="p"/>
                </m:rPr>
                <w:rPr>
                  <w:rFonts w:ascii="Cambria Math" w:hAnsi="Cambria Math"/>
                </w:rPr>
                <m:t>Ω</m:t>
              </m:r>
            </m:den>
          </m:f>
        </m:oMath>
      </m:oMathPara>
    </w:p>
    <w:p w14:paraId="3EB9716F" w14:textId="77777777" w:rsidR="00187375" w:rsidRDefault="00727AFB" w:rsidP="00AE11FF">
      <w:r>
        <w:t xml:space="preserve">With </w:t>
      </w:r>
      <w:r w:rsidR="00C1366B">
        <w:t xml:space="preserve">fixed </w:t>
      </w:r>
      <w:r>
        <w:t>sensitivities a</w:t>
      </w:r>
      <w:r w:rsidR="00187375">
        <w:t>round an operating point the torque can be approximated by</w:t>
      </w:r>
      <w:r>
        <w:t xml:space="preserve"> (now all variables are small-signals)</w:t>
      </w:r>
    </w:p>
    <w:p w14:paraId="6B419320" w14:textId="77777777" w:rsidR="00187375" w:rsidRPr="00727AFB" w:rsidRDefault="0042137F" w:rsidP="00AE11FF">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∂θ</m:t>
              </m:r>
            </m:den>
          </m:f>
          <m:r>
            <w:rPr>
              <w:rFonts w:ascii="Cambria Math" w:hAnsi="Cambria Math"/>
            </w:rPr>
            <m:t>θ</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∂v</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m:t>
              </m:r>
              <m:r>
                <m:rPr>
                  <m:sty m:val="p"/>
                </m:rPr>
                <w:rPr>
                  <w:rFonts w:ascii="Cambria Math" w:hAnsi="Cambria Math"/>
                </w:rPr>
                <m:t>Ω</m:t>
              </m:r>
            </m:den>
          </m:f>
          <m:r>
            <m:rPr>
              <m:sty m:val="p"/>
            </m:rPr>
            <w:rPr>
              <w:rFonts w:ascii="Cambria Math" w:hAnsi="Cambria Math"/>
            </w:rPr>
            <m:t>Ω</m:t>
          </m:r>
        </m:oMath>
      </m:oMathPara>
    </w:p>
    <w:p w14:paraId="4DB630BB" w14:textId="77777777" w:rsidR="005A2AE1" w:rsidRPr="00727AFB" w:rsidRDefault="005A2AE1" w:rsidP="00AE11FF">
      <w:pPr>
        <w:rPr>
          <w:rFonts w:eastAsiaTheme="minorEastAsia"/>
        </w:rPr>
      </w:pPr>
    </w:p>
    <w:p w14:paraId="61784462" w14:textId="77777777" w:rsidR="00727AFB" w:rsidRDefault="00727AFB" w:rsidP="00727AFB">
      <w:pPr>
        <w:pStyle w:val="Heading3"/>
        <w:rPr>
          <w:rFonts w:eastAsiaTheme="minorEastAsia"/>
        </w:rPr>
      </w:pPr>
      <w:bookmarkStart w:id="60" w:name="_Toc502738267"/>
      <w:r>
        <w:rPr>
          <w:rFonts w:eastAsiaTheme="minorEastAsia"/>
        </w:rPr>
        <w:t>Aerodynamic torque in full load</w:t>
      </w:r>
      <w:bookmarkEnd w:id="60"/>
    </w:p>
    <w:p w14:paraId="5DE44442" w14:textId="77777777" w:rsidR="00727AFB" w:rsidRPr="005F1E6D" w:rsidRDefault="00DA7639" w:rsidP="00727AFB">
      <w:pPr>
        <w:rPr>
          <w:b/>
        </w:rPr>
      </w:pPr>
      <w:r>
        <w:t xml:space="preserve">Name: </w:t>
      </w:r>
      <w:r>
        <w:rPr>
          <w:i/>
        </w:rPr>
        <w:t>aeroFLC</w:t>
      </w:r>
      <w:r>
        <w:t xml:space="preserve">. </w:t>
      </w:r>
      <w:r w:rsidR="00727AFB" w:rsidRPr="00B5730E">
        <w:t xml:space="preserve">Inputs </w:t>
      </w:r>
      <m:oMath>
        <m:d>
          <m:dPr>
            <m:begChr m:val="{"/>
            <m:endChr m:val="}"/>
            <m:ctrlPr>
              <w:rPr>
                <w:rFonts w:ascii="Cambria Math" w:hAnsi="Cambria Math"/>
                <w:b/>
                <w:i/>
              </w:rPr>
            </m:ctrlPr>
          </m:dPr>
          <m:e>
            <m:r>
              <w:rPr>
                <w:rFonts w:ascii="Cambria Math" w:hAnsi="Cambria Math"/>
              </w:rPr>
              <m:t xml:space="preserve">θ ,   v  ,   </m:t>
            </m:r>
            <m:r>
              <m:rPr>
                <m:sty m:val="p"/>
              </m:rPr>
              <w:rPr>
                <w:rFonts w:ascii="Cambria Math" w:hAnsi="Cambria Math"/>
              </w:rPr>
              <m:t>Ω</m:t>
            </m:r>
          </m:e>
        </m:d>
      </m:oMath>
      <w:r w:rsidR="00727AFB">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rot</m:t>
                </m:r>
              </m:sub>
            </m:sSub>
          </m:e>
        </m:d>
      </m:oMath>
      <w:r w:rsidR="00727AFB" w:rsidRPr="00B5730E">
        <w:rPr>
          <w:rFonts w:eastAsiaTheme="minorEastAsia"/>
        </w:rPr>
        <w:t>.</w:t>
      </w:r>
    </w:p>
    <w:p w14:paraId="191B7DF5" w14:textId="77777777" w:rsidR="00727AFB" w:rsidRDefault="002D3BFE" w:rsidP="00727AFB">
      <w:r>
        <w:t>The model is simply given by</w:t>
      </w:r>
      <w:r w:rsidR="00EF3142">
        <w:t xml:space="preserve"> the</w:t>
      </w:r>
      <w:r>
        <w:t xml:space="preserve"> model above.</w:t>
      </w:r>
    </w:p>
    <w:p w14:paraId="4EBBDBA5" w14:textId="77777777" w:rsidR="002D3BFE" w:rsidRPr="00727AFB" w:rsidRDefault="002D3BFE" w:rsidP="002D3BFE">
      <w:pPr>
        <w:rPr>
          <w:rFonts w:eastAsiaTheme="minorEastAsia"/>
        </w:rPr>
      </w:pPr>
    </w:p>
    <w:p w14:paraId="17E63943" w14:textId="77777777" w:rsidR="002D3BFE" w:rsidRDefault="002D3BFE" w:rsidP="002D3BFE">
      <w:pPr>
        <w:pStyle w:val="Heading3"/>
        <w:rPr>
          <w:rFonts w:eastAsiaTheme="minorEastAsia"/>
        </w:rPr>
      </w:pPr>
      <w:bookmarkStart w:id="61" w:name="_Toc502738268"/>
      <w:r>
        <w:rPr>
          <w:rFonts w:eastAsiaTheme="minorEastAsia"/>
        </w:rPr>
        <w:t>Aerodynamic torque in partial load</w:t>
      </w:r>
      <w:bookmarkEnd w:id="61"/>
    </w:p>
    <w:p w14:paraId="762F7D87" w14:textId="77777777" w:rsidR="002D3BFE" w:rsidRPr="005F1E6D" w:rsidRDefault="00DA7639" w:rsidP="002D3BFE">
      <w:pPr>
        <w:rPr>
          <w:b/>
        </w:rPr>
      </w:pPr>
      <w:r>
        <w:t xml:space="preserve">Name: </w:t>
      </w:r>
      <w:r>
        <w:rPr>
          <w:i/>
        </w:rPr>
        <w:t>aeroPLC</w:t>
      </w:r>
      <w:r>
        <w:t xml:space="preserve">. </w:t>
      </w:r>
      <w:r w:rsidR="002D3BFE" w:rsidRPr="00B5730E">
        <w:t xml:space="preserve">Inputs </w:t>
      </w:r>
      <m:oMath>
        <m:d>
          <m:dPr>
            <m:begChr m:val="{"/>
            <m:endChr m:val="}"/>
            <m:ctrlPr>
              <w:rPr>
                <w:rFonts w:ascii="Cambria Math" w:hAnsi="Cambria Math"/>
                <w:b/>
                <w:i/>
              </w:rPr>
            </m:ctrlPr>
          </m:dPr>
          <m:e>
            <m:r>
              <w:rPr>
                <w:rFonts w:ascii="Cambria Math" w:hAnsi="Cambria Math"/>
              </w:rPr>
              <m:t xml:space="preserve">θ ,   v  ,   </m:t>
            </m:r>
            <m:r>
              <m:rPr>
                <m:sty m:val="p"/>
              </m:rPr>
              <w:rPr>
                <w:rFonts w:ascii="Cambria Math" w:hAnsi="Cambria Math"/>
              </w:rPr>
              <m:t>Ω</m:t>
            </m:r>
          </m:e>
        </m:d>
      </m:oMath>
      <w:r w:rsidR="002D3BFE">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rot</m:t>
                </m:r>
              </m:sub>
            </m:sSub>
          </m:e>
        </m:d>
      </m:oMath>
      <w:r w:rsidR="002D3BFE" w:rsidRPr="00B5730E">
        <w:rPr>
          <w:rFonts w:eastAsiaTheme="minorEastAsia"/>
        </w:rPr>
        <w:t>.</w:t>
      </w:r>
    </w:p>
    <w:p w14:paraId="16EF9B1B" w14:textId="77777777" w:rsidR="002D3BFE" w:rsidRDefault="002D3BFE" w:rsidP="002D3BFE">
      <w:r>
        <w:t xml:space="preserve">The model includes induction lag by inserting a low pass filter on the generator speed. The low pass filter is parameterized by the induction lag time constant </w:t>
      </w:r>
      <m:oMath>
        <m:sSub>
          <m:sSubPr>
            <m:ctrlPr>
              <w:rPr>
                <w:rFonts w:ascii="Cambria Math" w:hAnsi="Cambria Math"/>
                <w:i/>
              </w:rPr>
            </m:ctrlPr>
          </m:sSubPr>
          <m:e>
            <m:r>
              <w:rPr>
                <w:rFonts w:ascii="Cambria Math" w:hAnsi="Cambria Math"/>
              </w:rPr>
              <m:t>τ</m:t>
            </m:r>
          </m:e>
          <m:sub>
            <m:r>
              <w:rPr>
                <w:rFonts w:ascii="Cambria Math" w:hAnsi="Cambria Math"/>
              </w:rPr>
              <m:t>IL</m:t>
            </m:r>
          </m:sub>
        </m:sSub>
      </m:oMath>
      <w:r>
        <w:rPr>
          <w:rFonts w:eastAsiaTheme="minorEastAsia"/>
        </w:rPr>
        <w:t>.</w:t>
      </w:r>
    </w:p>
    <w:p w14:paraId="011E266A" w14:textId="77777777" w:rsidR="002D3BFE" w:rsidRPr="00727AFB" w:rsidRDefault="0042137F" w:rsidP="002D3BFE">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∂θ</m:t>
              </m:r>
            </m:den>
          </m:f>
          <m:r>
            <w:rPr>
              <w:rFonts w:ascii="Cambria Math" w:hAnsi="Cambria Math"/>
            </w:rPr>
            <m:t>θ</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∂v</m:t>
              </m:r>
            </m:den>
          </m:f>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IL</m:t>
                  </m:r>
                </m:sub>
              </m:sSub>
              <m:r>
                <w:rPr>
                  <w:rFonts w:ascii="Cambria Math" w:hAnsi="Cambria Math"/>
                </w:rPr>
                <m:t>s+1</m:t>
              </m:r>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rot</m:t>
                  </m:r>
                </m:sub>
              </m:sSub>
            </m:num>
            <m:den>
              <m:r>
                <w:rPr>
                  <w:rFonts w:ascii="Cambria Math" w:hAnsi="Cambria Math"/>
                </w:rPr>
                <m:t>∂</m:t>
              </m:r>
              <m:r>
                <m:rPr>
                  <m:sty m:val="p"/>
                </m:rPr>
                <w:rPr>
                  <w:rFonts w:ascii="Cambria Math" w:hAnsi="Cambria Math"/>
                </w:rPr>
                <m:t>Ω</m:t>
              </m:r>
            </m:den>
          </m:f>
          <m:r>
            <m:rPr>
              <m:sty m:val="p"/>
            </m:rPr>
            <w:rPr>
              <w:rFonts w:ascii="Cambria Math" w:hAnsi="Cambria Math"/>
            </w:rPr>
            <m:t>Ω</m:t>
          </m:r>
        </m:oMath>
      </m:oMathPara>
    </w:p>
    <w:p w14:paraId="7CB46E8C" w14:textId="77777777" w:rsidR="00324863" w:rsidRDefault="00324863" w:rsidP="002D3BFE"/>
    <w:p w14:paraId="3101D9FC" w14:textId="77777777" w:rsidR="002D3BFE" w:rsidRDefault="00324863" w:rsidP="002D3BFE">
      <w:r>
        <w:lastRenderedPageBreak/>
        <w:t>Basically, t</w:t>
      </w:r>
      <w:r w:rsidR="002D3BFE">
        <w:t xml:space="preserve">he induction lag time constant </w:t>
      </w:r>
      <w:r>
        <w:t>should describe</w:t>
      </w:r>
      <w:r w:rsidR="002D3BFE">
        <w:t xml:space="preserve"> </w:t>
      </w:r>
      <w:r>
        <w:t>how the flow through the rotor is preserved when for example pitching. However, currently wtLin does not include an</w:t>
      </w:r>
      <w:r w:rsidR="002919A7">
        <w:t xml:space="preserve"> induction state variable, and t</w:t>
      </w:r>
      <w:r>
        <w:t>herefore</w:t>
      </w:r>
      <w:r w:rsidR="002919A7">
        <w:t>,</w:t>
      </w:r>
      <w:r>
        <w:t xml:space="preserve"> the model above is used in an attempt to mitigate this. Though, it would be better to update wtLin.</w:t>
      </w:r>
    </w:p>
    <w:p w14:paraId="2F1477EF" w14:textId="77777777" w:rsidR="00C1366B" w:rsidRDefault="00C1366B" w:rsidP="00C1366B"/>
    <w:p w14:paraId="3F49C811" w14:textId="77777777" w:rsidR="00DA7639" w:rsidRPr="00DA7639" w:rsidRDefault="00C1366B" w:rsidP="00DA7639">
      <w:pPr>
        <w:pStyle w:val="Heading2"/>
      </w:pPr>
      <w:bookmarkStart w:id="62" w:name="_Toc502738269"/>
      <w:r>
        <w:t>Aerodynamic thrust</w:t>
      </w:r>
      <w:bookmarkEnd w:id="62"/>
    </w:p>
    <w:p w14:paraId="0C8D0F84" w14:textId="77777777" w:rsidR="00C1366B" w:rsidRPr="00C1366B" w:rsidRDefault="00DA7639" w:rsidP="00C1366B">
      <w:pPr>
        <w:rPr>
          <w:b/>
        </w:rPr>
      </w:pPr>
      <w:r>
        <w:t xml:space="preserve">Name: </w:t>
      </w:r>
      <w:r>
        <w:rPr>
          <w:i/>
        </w:rPr>
        <w:t>aeroThr</w:t>
      </w:r>
      <w:r>
        <w:t xml:space="preserve">. </w:t>
      </w:r>
      <w:r w:rsidR="00C1366B" w:rsidRPr="00B5730E">
        <w:t xml:space="preserve">Inputs </w:t>
      </w:r>
      <m:oMath>
        <m:d>
          <m:dPr>
            <m:begChr m:val="{"/>
            <m:endChr m:val="}"/>
            <m:ctrlPr>
              <w:rPr>
                <w:rFonts w:ascii="Cambria Math" w:hAnsi="Cambria Math"/>
                <w:b/>
                <w:i/>
              </w:rPr>
            </m:ctrlPr>
          </m:dPr>
          <m:e>
            <m:r>
              <w:rPr>
                <w:rFonts w:ascii="Cambria Math" w:hAnsi="Cambria Math"/>
              </w:rPr>
              <m:t xml:space="preserve">θ ,   v  ,   </m:t>
            </m:r>
            <m:r>
              <m:rPr>
                <m:sty m:val="p"/>
              </m:rPr>
              <w:rPr>
                <w:rFonts w:ascii="Cambria Math" w:hAnsi="Cambria Math"/>
              </w:rPr>
              <m:t>Ω</m:t>
            </m:r>
          </m:e>
        </m:d>
      </m:oMath>
      <w:r w:rsidR="00C1366B">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rot</m:t>
                </m:r>
              </m:sub>
            </m:sSub>
          </m:e>
        </m:d>
      </m:oMath>
      <w:r w:rsidR="00C1366B" w:rsidRPr="00B5730E">
        <w:rPr>
          <w:rFonts w:eastAsiaTheme="minorEastAsia"/>
        </w:rPr>
        <w:t>.</w:t>
      </w:r>
    </w:p>
    <w:p w14:paraId="1A98FE8B" w14:textId="77777777" w:rsidR="00C1366B" w:rsidRPr="00187375" w:rsidRDefault="00C1366B" w:rsidP="00C1366B">
      <w:pPr>
        <w:rPr>
          <w:rFonts w:eastAsiaTheme="minorEastAsia"/>
        </w:rPr>
      </w:pPr>
      <w:r>
        <w:t>Aerodynamic rotor thrust can be written as below.</w:t>
      </w:r>
    </w:p>
    <w:p w14:paraId="7A69C7D3" w14:textId="77777777" w:rsidR="00C1366B" w:rsidRDefault="0042137F" w:rsidP="00C1366B">
      <m:oMathPara>
        <m:oMath>
          <m:sSub>
            <m:sSubPr>
              <m:ctrlPr>
                <w:rPr>
                  <w:rFonts w:ascii="Cambria Math" w:hAnsi="Cambria Math"/>
                  <w:i/>
                </w:rPr>
              </m:ctrlPr>
            </m:sSubPr>
            <m:e>
              <m:r>
                <w:rPr>
                  <w:rFonts w:ascii="Cambria Math" w:hAnsi="Cambria Math"/>
                </w:rPr>
                <m:t>F</m:t>
              </m:r>
            </m:e>
            <m:sub>
              <m:r>
                <w:rPr>
                  <w:rFonts w:ascii="Cambria Math" w:hAnsi="Cambria Math"/>
                </w:rPr>
                <m:t>rot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Aρ</m:t>
          </m:r>
          <m:sSub>
            <m:sSubPr>
              <m:ctrlPr>
                <w:rPr>
                  <w:rFonts w:ascii="Cambria Math" w:hAnsi="Cambria Math"/>
                  <w:i/>
                </w:rPr>
              </m:ctrlPr>
            </m:sSubPr>
            <m:e>
              <m:r>
                <w:rPr>
                  <w:rFonts w:ascii="Cambria Math" w:hAnsi="Cambria Math"/>
                </w:rPr>
                <m:t>C</m:t>
              </m:r>
            </m:e>
            <m:sub>
              <m:r>
                <w:rPr>
                  <w:rFonts w:ascii="Cambria Math" w:hAnsi="Cambria Math"/>
                </w:rPr>
                <m:t>t</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723E5BC" w14:textId="77777777" w:rsidR="00C1366B" w:rsidRDefault="00C1366B" w:rsidP="00C1366B">
      <w:r>
        <w:t>With fixed sensitivities around an operating point the thrust can be approximated by (now all variables are small-signals)</w:t>
      </w:r>
    </w:p>
    <w:p w14:paraId="47312F58" w14:textId="77777777" w:rsidR="00C1366B" w:rsidRPr="00727AFB" w:rsidRDefault="0042137F" w:rsidP="00C1366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rot</m:t>
                  </m:r>
                </m:sub>
              </m:sSub>
            </m:num>
            <m:den>
              <m:r>
                <w:rPr>
                  <w:rFonts w:ascii="Cambria Math" w:hAnsi="Cambria Math"/>
                </w:rPr>
                <m:t>∂θ</m:t>
              </m:r>
            </m:den>
          </m:f>
          <m:r>
            <w:rPr>
              <w:rFonts w:ascii="Cambria Math" w:hAnsi="Cambria Math"/>
            </w:rPr>
            <m:t>θ</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rot</m:t>
                  </m:r>
                </m:sub>
              </m:sSub>
            </m:num>
            <m:den>
              <m:r>
                <w:rPr>
                  <w:rFonts w:ascii="Cambria Math" w:hAnsi="Cambria Math"/>
                </w:rPr>
                <m:t>∂v</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rot</m:t>
                  </m:r>
                </m:sub>
              </m:sSub>
            </m:num>
            <m:den>
              <m:r>
                <w:rPr>
                  <w:rFonts w:ascii="Cambria Math" w:hAnsi="Cambria Math"/>
                </w:rPr>
                <m:t>∂</m:t>
              </m:r>
              <m:r>
                <m:rPr>
                  <m:sty m:val="p"/>
                </m:rPr>
                <w:rPr>
                  <w:rFonts w:ascii="Cambria Math" w:hAnsi="Cambria Math"/>
                </w:rPr>
                <m:t>Ω</m:t>
              </m:r>
            </m:den>
          </m:f>
          <m:r>
            <m:rPr>
              <m:sty m:val="p"/>
            </m:rPr>
            <w:rPr>
              <w:rFonts w:ascii="Cambria Math" w:hAnsi="Cambria Math"/>
            </w:rPr>
            <m:t>Ω</m:t>
          </m:r>
        </m:oMath>
      </m:oMathPara>
    </w:p>
    <w:p w14:paraId="44F218D6" w14:textId="77777777" w:rsidR="00C1366B" w:rsidRDefault="00C1366B" w:rsidP="00C1366B">
      <w:pPr>
        <w:rPr>
          <w:rFonts w:eastAsiaTheme="minorEastAsia"/>
        </w:rPr>
      </w:pPr>
    </w:p>
    <w:p w14:paraId="16AFA9BA" w14:textId="77777777" w:rsidR="005D5BE9" w:rsidRDefault="005D5BE9" w:rsidP="00AE11FF">
      <w:pPr>
        <w:pStyle w:val="Heading2"/>
      </w:pPr>
      <w:bookmarkStart w:id="63" w:name="_Toc502738270"/>
      <w:r>
        <w:t>Rotor wind</w:t>
      </w:r>
      <w:bookmarkEnd w:id="63"/>
    </w:p>
    <w:p w14:paraId="6C0F1232" w14:textId="77777777" w:rsidR="00190867" w:rsidRPr="00190867" w:rsidRDefault="00DA7639" w:rsidP="00AF55D7">
      <w:pPr>
        <w:rPr>
          <w:b/>
        </w:rPr>
      </w:pPr>
      <w:r>
        <w:t xml:space="preserve">Name: </w:t>
      </w:r>
      <w:r w:rsidRPr="00DA7639">
        <w:rPr>
          <w:i/>
        </w:rPr>
        <w:t>rotWind</w:t>
      </w:r>
      <w:r>
        <w:t xml:space="preserve">. </w:t>
      </w:r>
      <w:r w:rsidR="00190867"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y</m:t>
                </m:r>
              </m:sub>
            </m:sSub>
          </m:e>
        </m:d>
      </m:oMath>
      <w:r w:rsidR="00190867">
        <w:rPr>
          <w:rFonts w:eastAsiaTheme="minorEastAsia"/>
        </w:rPr>
        <w:t xml:space="preserve">. Outputs </w:t>
      </w:r>
      <m:oMath>
        <m:d>
          <m:dPr>
            <m:begChr m:val="{"/>
            <m:endChr m:val="}"/>
            <m:ctrlPr>
              <w:rPr>
                <w:rFonts w:ascii="Cambria Math" w:hAnsi="Cambria Math"/>
                <w:i/>
              </w:rPr>
            </m:ctrlPr>
          </m:dPr>
          <m:e>
            <m:r>
              <w:rPr>
                <w:rFonts w:ascii="Cambria Math" w:hAnsi="Cambria Math"/>
              </w:rPr>
              <m:t>v</m:t>
            </m:r>
          </m:e>
        </m:d>
      </m:oMath>
      <w:r w:rsidR="00190867" w:rsidRPr="00B5730E">
        <w:rPr>
          <w:rFonts w:eastAsiaTheme="minorEastAsia"/>
        </w:rPr>
        <w:t>.</w:t>
      </w:r>
    </w:p>
    <w:p w14:paraId="1939E8E6" w14:textId="77777777" w:rsidR="005D5BE9" w:rsidRDefault="00190867" w:rsidP="00AF55D7">
      <w:pPr>
        <w:rPr>
          <w:rFonts w:eastAsiaTheme="minorEastAsia"/>
        </w:rPr>
      </w:pPr>
      <w:r>
        <w:t xml:space="preserve">This model is included to describe the interaction from tower fore-aft movement and wind speed seen by the turbine. </w:t>
      </w:r>
      <w:r w:rsidR="007D1456">
        <w:t xml:space="preserve">Notice,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7D145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t xml:space="preserve"> </w:t>
      </w:r>
      <w:r w:rsidR="007D1456">
        <w:t xml:space="preserve">tables take the distant (free) wind speed as inputs, and therefore, </w:t>
      </w:r>
      <w:r w:rsidR="007D1456">
        <w:rPr>
          <w:rFonts w:eastAsiaTheme="minorEastAsia"/>
        </w:rPr>
        <w:t xml:space="preserve">the wind speed </w:t>
      </w:r>
      <m:oMath>
        <m:r>
          <w:rPr>
            <w:rFonts w:ascii="Cambria Math" w:hAnsi="Cambria Math"/>
          </w:rPr>
          <m:t>v</m:t>
        </m:r>
      </m:oMath>
      <w:r w:rsidR="007D1456">
        <w:rPr>
          <w:rFonts w:eastAsiaTheme="minorEastAsia"/>
        </w:rPr>
        <w:t xml:space="preserve"> is not the rotor wind speed. Instead </w:t>
      </w:r>
      <m:oMath>
        <m:r>
          <w:rPr>
            <w:rFonts w:ascii="Cambria Math" w:eastAsiaTheme="minorEastAsia" w:hAnsi="Cambria Math"/>
          </w:rPr>
          <m:t>v</m:t>
        </m:r>
      </m:oMath>
      <w:r w:rsidR="007D1456">
        <w:rPr>
          <w:rFonts w:eastAsiaTheme="minorEastAsia"/>
        </w:rPr>
        <w:t xml:space="preserve"> is</w:t>
      </w:r>
      <w:r>
        <w:rPr>
          <w:rFonts w:eastAsiaTheme="minorEastAsia"/>
        </w:rPr>
        <w:t xml:space="preserve"> the </w:t>
      </w:r>
      <w:r w:rsidR="007D1456">
        <w:rPr>
          <w:rFonts w:eastAsiaTheme="minorEastAsia"/>
        </w:rPr>
        <w:t xml:space="preserve">free wind speed modified by the tower fore-aft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eastAsiaTheme="minorEastAsia"/>
        </w:rPr>
        <w:t>.</w:t>
      </w:r>
    </w:p>
    <w:p w14:paraId="5DA88636" w14:textId="77777777" w:rsidR="007D1456" w:rsidRDefault="007D1456" w:rsidP="00AF55D7">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m:oMathPara>
    </w:p>
    <w:p w14:paraId="2531AA79" w14:textId="77777777" w:rsidR="007D1456" w:rsidRDefault="007D1456" w:rsidP="00AF55D7"/>
    <w:p w14:paraId="7D65AA29" w14:textId="77777777" w:rsidR="005D5BE9" w:rsidRDefault="007D1456" w:rsidP="007D0F7D">
      <w:pPr>
        <w:pStyle w:val="Heading2"/>
      </w:pPr>
      <w:bookmarkStart w:id="64" w:name="_Toc502738271"/>
      <w:r>
        <w:t>Fore-aft tower m</w:t>
      </w:r>
      <w:r w:rsidR="005D5BE9">
        <w:t>odel</w:t>
      </w:r>
      <w:bookmarkEnd w:id="64"/>
    </w:p>
    <w:p w14:paraId="403DEEAA" w14:textId="77777777" w:rsidR="00C1366B" w:rsidRPr="00190867" w:rsidRDefault="00DA7639" w:rsidP="00C1366B">
      <w:pPr>
        <w:rPr>
          <w:b/>
        </w:rPr>
      </w:pPr>
      <w:r>
        <w:t xml:space="preserve">Name: </w:t>
      </w:r>
      <w:r w:rsidR="00860C68">
        <w:rPr>
          <w:i/>
        </w:rPr>
        <w:t>towSprMassFa</w:t>
      </w:r>
      <w:r>
        <w:t xml:space="preserve">. </w:t>
      </w:r>
      <w:r w:rsidR="00C1366B"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F</m:t>
                </m:r>
              </m:e>
              <m:sub>
                <m:r>
                  <w:rPr>
                    <w:rFonts w:ascii="Cambria Math" w:hAnsi="Cambria Math"/>
                  </w:rPr>
                  <m:t>rot</m:t>
                </m:r>
              </m:sub>
            </m:sSub>
          </m:e>
        </m:d>
      </m:oMath>
      <w:r w:rsidR="00C1366B">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00C1366B" w:rsidRPr="00B5730E">
        <w:rPr>
          <w:rFonts w:eastAsiaTheme="minorEastAsia"/>
        </w:rPr>
        <w:t>.</w:t>
      </w:r>
    </w:p>
    <w:p w14:paraId="22F9CEB2" w14:textId="77777777" w:rsidR="00C1366B" w:rsidRDefault="000613D7" w:rsidP="00C1366B">
      <w:r>
        <w:t>The fore-aft tower dynamics is</w:t>
      </w:r>
      <w:r w:rsidR="001960FD">
        <w:t xml:space="preserve"> modelled by a</w:t>
      </w:r>
      <w:r w:rsidR="005C279A">
        <w:t xml:space="preserve"> mass, spring and damper system with no rotation.</w:t>
      </w:r>
    </w:p>
    <w:p w14:paraId="647B3B75" w14:textId="77777777" w:rsidR="001960FD" w:rsidRPr="00C1366B" w:rsidRDefault="0042137F" w:rsidP="00C1366B">
      <m:oMathPara>
        <m:oMath>
          <m:sSub>
            <m:sSubPr>
              <m:ctrlPr>
                <w:rPr>
                  <w:rFonts w:ascii="Cambria Math" w:hAnsi="Cambria Math"/>
                  <w:i/>
                </w:rPr>
              </m:ctrlPr>
            </m:sSubPr>
            <m:e>
              <m:r>
                <w:rPr>
                  <w:rFonts w:ascii="Cambria Math" w:hAnsi="Cambria Math"/>
                </w:rPr>
                <m:t>m</m:t>
              </m:r>
            </m:e>
            <m:sub>
              <m:r>
                <w:rPr>
                  <w:rFonts w:ascii="Cambria Math" w:hAnsi="Cambria Math"/>
                </w:rPr>
                <m:t>y</m:t>
              </m:r>
            </m:sub>
          </m:sSub>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     y=</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m:oMathPara>
    </w:p>
    <w:p w14:paraId="66A4EB91" w14:textId="77777777" w:rsidR="0020133C" w:rsidRDefault="001960FD" w:rsidP="007B6673">
      <w:r>
        <w:t>Stiffness is calculated based o</w:t>
      </w:r>
      <w:r w:rsidR="00AC48FC">
        <w:t xml:space="preserve">n tower fore-aft mass (sum of </w:t>
      </w:r>
      <w:r>
        <w:t>hub</w:t>
      </w:r>
      <w:r w:rsidR="00AC48FC">
        <w:t xml:space="preserve"> mass</w:t>
      </w:r>
      <w:r>
        <w:t xml:space="preserve">, nacelle </w:t>
      </w:r>
      <w:r w:rsidR="00AC48FC">
        <w:t xml:space="preserve">mass </w:t>
      </w:r>
      <w:r>
        <w:t>and rotor mass) and specified tower 1</w:t>
      </w:r>
      <w:r w:rsidRPr="001960FD">
        <w:rPr>
          <w:vertAlign w:val="superscript"/>
        </w:rPr>
        <w:t>st</w:t>
      </w:r>
      <w:r>
        <w:t xml:space="preserve"> eigenfrequency.</w:t>
      </w:r>
    </w:p>
    <w:p w14:paraId="5FEE0160" w14:textId="77777777" w:rsidR="001960FD" w:rsidRPr="009D56F7" w:rsidRDefault="0042137F" w:rsidP="007B6673">
      <w:pPr>
        <w:rPr>
          <w:rFonts w:eastAsiaTheme="minorEastAsia"/>
        </w:rPr>
      </w:pPr>
      <m:oMathPara>
        <m:oMath>
          <m:sSubSup>
            <m:sSubSupPr>
              <m:ctrlPr>
                <w:rPr>
                  <w:rFonts w:ascii="Cambria Math" w:hAnsi="Cambria Math"/>
                  <w:i/>
                </w:rPr>
              </m:ctrlPr>
            </m:sSubSupPr>
            <m:e>
              <m:r>
                <w:rPr>
                  <w:rFonts w:ascii="Cambria Math" w:hAnsi="Cambria Math"/>
                </w:rPr>
                <m:t>ω</m:t>
              </m:r>
            </m:e>
            <m:sub>
              <m:r>
                <w:rPr>
                  <w:rFonts w:ascii="Cambria Math" w:hAnsi="Cambria Math"/>
                </w:rPr>
                <m:t>eig</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 xml:space="preserve">     →      k=</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eig</m:t>
                      </m:r>
                    </m:sub>
                  </m:sSub>
                </m:e>
              </m:d>
            </m:e>
            <m:sup>
              <m:r>
                <w:rPr>
                  <w:rFonts w:ascii="Cambria Math" w:hAnsi="Cambria Math"/>
                </w:rPr>
                <m:t>2</m:t>
              </m:r>
            </m:sup>
          </m:sSup>
          <m:r>
            <w:rPr>
              <w:rFonts w:ascii="Cambria Math" w:hAnsi="Cambria Math"/>
            </w:rPr>
            <m:t>m</m:t>
          </m:r>
        </m:oMath>
      </m:oMathPara>
    </w:p>
    <w:p w14:paraId="48B7A8B3" w14:textId="77777777" w:rsidR="009D56F7" w:rsidRDefault="00AC48FC" w:rsidP="007545F5">
      <w:pPr>
        <w:rPr>
          <w:rFonts w:eastAsiaTheme="minorEastAsia"/>
        </w:rPr>
      </w:pPr>
      <w:r>
        <w:rPr>
          <w:rFonts w:eastAsiaTheme="minorEastAsia"/>
        </w:rPr>
        <w:t xml:space="preserve">The damping coefficient is calculated based on a fixed damping ratio of </w:t>
      </w:r>
      <m:oMath>
        <m:r>
          <w:rPr>
            <w:rFonts w:ascii="Cambria Math" w:eastAsiaTheme="minorEastAsia" w:hAnsi="Cambria Math"/>
          </w:rPr>
          <m:t>ζ=0.02</m:t>
        </m:r>
      </m:oMath>
      <w:r>
        <w:rPr>
          <w:rFonts w:eastAsiaTheme="minorEastAsia"/>
        </w:rPr>
        <w:t>.</w:t>
      </w:r>
      <w:r w:rsidR="007545F5">
        <w:rPr>
          <w:rFonts w:eastAsiaTheme="minorEastAsia"/>
        </w:rPr>
        <w:t xml:space="preserve"> Using such fixed number should not pose a problem for the model as </w:t>
      </w:r>
      <w:r w:rsidR="000613D7">
        <w:rPr>
          <w:rFonts w:eastAsiaTheme="minorEastAsia"/>
        </w:rPr>
        <w:t xml:space="preserve">damping primarily comes from the aerodynamics; i.e. via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rot</m:t>
            </m:r>
          </m:sub>
        </m:sSub>
      </m:oMath>
      <w:r w:rsidR="000613D7">
        <w:rPr>
          <w:rFonts w:eastAsiaTheme="minorEastAsia"/>
        </w:rPr>
        <w:t>.</w:t>
      </w:r>
    </w:p>
    <w:p w14:paraId="48CFB949" w14:textId="77777777" w:rsidR="000613D7" w:rsidRDefault="000613D7" w:rsidP="007B6673">
      <w:pPr>
        <w:rPr>
          <w:rFonts w:eastAsiaTheme="minorEastAsia"/>
        </w:rPr>
      </w:pPr>
      <m:oMathPara>
        <m:oMath>
          <m:r>
            <w:rPr>
              <w:rFonts w:ascii="Cambria Math" w:eastAsiaTheme="minorEastAsia" w:hAnsi="Cambria Math"/>
            </w:rPr>
            <m:t>b=2ζ</m:t>
          </m:r>
          <m:rad>
            <m:radPr>
              <m:degHide m:val="1"/>
              <m:ctrlPr>
                <w:rPr>
                  <w:rFonts w:ascii="Cambria Math" w:eastAsiaTheme="minorEastAsia" w:hAnsi="Cambria Math"/>
                  <w:i/>
                </w:rPr>
              </m:ctrlPr>
            </m:radPr>
            <m:deg/>
            <m:e>
              <m:r>
                <w:rPr>
                  <w:rFonts w:ascii="Cambria Math" w:eastAsiaTheme="minorEastAsia" w:hAnsi="Cambria Math"/>
                </w:rPr>
                <m:t>mk</m:t>
              </m:r>
            </m:e>
          </m:rad>
        </m:oMath>
      </m:oMathPara>
    </w:p>
    <w:p w14:paraId="640412B0" w14:textId="77777777" w:rsidR="009D56F7" w:rsidRDefault="009D56F7" w:rsidP="007B6673"/>
    <w:p w14:paraId="0B4DDCBB" w14:textId="77777777" w:rsidR="000613D7" w:rsidRDefault="000613D7" w:rsidP="000613D7">
      <w:pPr>
        <w:pStyle w:val="Heading2"/>
      </w:pPr>
      <w:bookmarkStart w:id="65" w:name="_Toc502738272"/>
      <w:r>
        <w:t>Side-side tower model</w:t>
      </w:r>
      <w:bookmarkEnd w:id="65"/>
    </w:p>
    <w:p w14:paraId="4519AFE6" w14:textId="77777777" w:rsidR="000613D7" w:rsidRPr="00190867" w:rsidRDefault="00860C68" w:rsidP="000613D7">
      <w:pPr>
        <w:rPr>
          <w:b/>
        </w:rPr>
      </w:pPr>
      <w:r>
        <w:t xml:space="preserve">Name: </w:t>
      </w:r>
      <w:r>
        <w:rPr>
          <w:i/>
        </w:rPr>
        <w:t>towSprMassSs</w:t>
      </w:r>
      <w:r>
        <w:t xml:space="preserve">. </w:t>
      </w:r>
      <w:r w:rsidR="000613D7" w:rsidRPr="00B5730E">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M</m:t>
                </m:r>
              </m:e>
              <m:sub>
                <m:r>
                  <w:rPr>
                    <w:rFonts w:ascii="Cambria Math" w:hAnsi="Cambria Math"/>
                  </w:rPr>
                  <m:t>rot</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gen</m:t>
                </m:r>
              </m:sub>
            </m:sSub>
          </m:e>
        </m:d>
      </m:oMath>
      <w:r w:rsidR="000613D7">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φy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φy</m:t>
                </m:r>
              </m:sub>
            </m:sSub>
          </m:e>
        </m:d>
      </m:oMath>
      <w:r w:rsidR="000613D7" w:rsidRPr="00B5730E">
        <w:rPr>
          <w:rFonts w:eastAsiaTheme="minorEastAsia"/>
        </w:rPr>
        <w:t>.</w:t>
      </w:r>
    </w:p>
    <w:p w14:paraId="057DECB7" w14:textId="77777777" w:rsidR="005C279A" w:rsidRDefault="000613D7" w:rsidP="000613D7">
      <w:r>
        <w:lastRenderedPageBreak/>
        <w:t>The side-side tower dynamics is modelled by a</w:t>
      </w:r>
      <w:r w:rsidR="00250596">
        <w:t xml:space="preserve"> </w:t>
      </w:r>
      <w:r w:rsidR="005C279A">
        <w:t>mass, spring and damper system with no rotation.</w:t>
      </w:r>
    </w:p>
    <w:p w14:paraId="4AEEDA02" w14:textId="77777777" w:rsidR="000613D7" w:rsidRPr="005C279A" w:rsidRDefault="0042137F" w:rsidP="000613D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eff</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gen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m:oMathPara>
    </w:p>
    <w:p w14:paraId="482E5B0A" w14:textId="77777777" w:rsidR="005C279A" w:rsidRDefault="005C279A" w:rsidP="000613D7">
      <w:pPr>
        <w:rPr>
          <w:rFonts w:eastAsiaTheme="minorEastAsia"/>
        </w:rPr>
      </w:pPr>
      <w:r>
        <w:rPr>
          <w:rFonts w:eastAsiaTheme="minorEastAsia"/>
        </w:rPr>
        <w:t xml:space="preserve">The effective tower height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eff</m:t>
            </m:r>
          </m:sub>
        </m:sSub>
      </m:oMath>
      <w:r>
        <w:rPr>
          <w:rFonts w:eastAsiaTheme="minorEastAsia"/>
        </w:rPr>
        <w:t xml:space="preserve"> that describes the relation between torque and effective sideways force is given by a crude approximation.</w:t>
      </w:r>
      <w:r w:rsidR="000675B1">
        <w:rPr>
          <w:rFonts w:eastAsiaTheme="minorEastAsia"/>
        </w:rPr>
        <w:t xml:space="preserve"> </w:t>
      </w:r>
      <m:oMath>
        <m:r>
          <w:rPr>
            <w:rFonts w:ascii="Cambria Math" w:eastAsiaTheme="minorEastAsia" w:hAnsi="Cambria Math"/>
          </w:rPr>
          <m:t>HH</m:t>
        </m:r>
      </m:oMath>
      <w:r w:rsidR="000675B1">
        <w:rPr>
          <w:rFonts w:eastAsiaTheme="minorEastAsia"/>
        </w:rPr>
        <w:t xml:space="preserve"> is the hub height.</w:t>
      </w:r>
    </w:p>
    <w:p w14:paraId="35676015" w14:textId="77777777" w:rsidR="005C279A" w:rsidRDefault="0042137F" w:rsidP="00061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eff</m:t>
              </m:r>
            </m:sub>
          </m:sSub>
          <m:r>
            <w:rPr>
              <w:rFonts w:ascii="Cambria Math" w:eastAsiaTheme="minorEastAsia" w:hAnsi="Cambria Math"/>
            </w:rPr>
            <m:t>=0.45 HH</m:t>
          </m:r>
        </m:oMath>
      </m:oMathPara>
    </w:p>
    <w:p w14:paraId="59DDCA1D" w14:textId="77777777" w:rsidR="00AD75D7" w:rsidRDefault="00AD75D7" w:rsidP="000613D7">
      <w:r>
        <w:t xml:space="preserve">Stiffness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Pr>
          <w:rFonts w:eastAsiaTheme="minorEastAsia"/>
        </w:rPr>
        <w:t xml:space="preserve"> and damping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007545F5">
        <w:rPr>
          <w:rFonts w:eastAsiaTheme="minorEastAsia"/>
        </w:rPr>
        <w:t xml:space="preserve"> are calculated as for the f</w:t>
      </w:r>
      <w:r>
        <w:rPr>
          <w:rFonts w:eastAsiaTheme="minorEastAsia"/>
        </w:rPr>
        <w:t>ore-aft tower model.</w:t>
      </w:r>
      <w:r w:rsidR="007545F5">
        <w:rPr>
          <w:rFonts w:eastAsiaTheme="minorEastAsia"/>
        </w:rPr>
        <w:t xml:space="preserve"> Thus, in this case the fixed damping ratio poses a problem for the model.</w:t>
      </w:r>
    </w:p>
    <w:p w14:paraId="2C9F9520" w14:textId="77777777" w:rsidR="005C279A" w:rsidRDefault="00AD75D7" w:rsidP="000613D7">
      <w:pPr>
        <w:rPr>
          <w:rFonts w:eastAsiaTheme="minorEastAsia"/>
        </w:rPr>
      </w:pPr>
      <w:r>
        <w:t xml:space="preserve">Output from the model is the angular rotational position and velocity, </w:t>
      </w:r>
      <m:oMath>
        <m:sSub>
          <m:sSubPr>
            <m:ctrlPr>
              <w:rPr>
                <w:rFonts w:ascii="Cambria Math" w:hAnsi="Cambria Math"/>
                <w:i/>
              </w:rPr>
            </m:ctrlPr>
          </m:sSubPr>
          <m:e>
            <m:r>
              <w:rPr>
                <w:rFonts w:ascii="Cambria Math" w:hAnsi="Cambria Math"/>
              </w:rPr>
              <m:t>p</m:t>
            </m:r>
          </m:e>
          <m:sub>
            <m:r>
              <w:rPr>
                <w:rFonts w:ascii="Cambria Math" w:hAnsi="Cambria Math"/>
              </w:rPr>
              <m:t>φy</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φy</m:t>
            </m:r>
          </m:sub>
        </m:sSub>
      </m:oMath>
      <w:r>
        <w:rPr>
          <w:rFonts w:eastAsiaTheme="minorEastAsia"/>
        </w:rPr>
        <w:t xml:space="preserve">. </w:t>
      </w:r>
      <w:r w:rsidR="008D756B">
        <w:rPr>
          <w:rFonts w:eastAsiaTheme="minorEastAsia"/>
        </w:rPr>
        <w:t xml:space="preserve">These variables are given by the effective </w:t>
      </w:r>
      <w:r w:rsidR="002F1707">
        <w:rPr>
          <w:rFonts w:eastAsiaTheme="minorEastAsia"/>
        </w:rPr>
        <w:t>hub height.</w:t>
      </w:r>
    </w:p>
    <w:p w14:paraId="0128B742" w14:textId="77777777" w:rsidR="002F1707" w:rsidRPr="00C1366B" w:rsidRDefault="0042137F" w:rsidP="000613D7">
      <m:oMathPara>
        <m:oMath>
          <m:sSub>
            <m:sSubPr>
              <m:ctrlPr>
                <w:rPr>
                  <w:rFonts w:ascii="Cambria Math" w:hAnsi="Cambria Math"/>
                  <w:i/>
                </w:rPr>
              </m:ctrlPr>
            </m:sSubPr>
            <m:e>
              <m:r>
                <w:rPr>
                  <w:rFonts w:ascii="Cambria Math" w:hAnsi="Cambria Math"/>
                </w:rPr>
                <m:t>p</m:t>
              </m:r>
            </m:e>
            <m:sub>
              <m:r>
                <w:rPr>
                  <w:rFonts w:ascii="Cambria Math" w:hAnsi="Cambria Math"/>
                </w:rPr>
                <m:t>φy</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h</m:t>
                  </m:r>
                </m:e>
                <m:sub>
                  <m:r>
                    <w:rPr>
                      <w:rFonts w:ascii="Cambria Math" w:hAnsi="Cambria Math"/>
                    </w:rPr>
                    <m:t>eff</m:t>
                  </m:r>
                </m:sub>
              </m:sSub>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φy</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h</m:t>
                  </m:r>
                </m:e>
                <m:sub>
                  <m:r>
                    <w:rPr>
                      <w:rFonts w:ascii="Cambria Math" w:hAnsi="Cambria Math"/>
                    </w:rPr>
                    <m:t>eff</m:t>
                  </m:r>
                </m:sub>
              </m:sSub>
            </m:den>
          </m:f>
        </m:oMath>
      </m:oMathPara>
    </w:p>
    <w:p w14:paraId="120B0F29" w14:textId="77777777" w:rsidR="009C1D05" w:rsidRDefault="009C1D05" w:rsidP="009C1D05"/>
    <w:p w14:paraId="4D514381" w14:textId="77777777" w:rsidR="009C1D05" w:rsidRDefault="009C1D05" w:rsidP="009C1D05">
      <w:pPr>
        <w:pStyle w:val="Heading2"/>
      </w:pPr>
      <w:bookmarkStart w:id="66" w:name="_Toc502738273"/>
      <w:r>
        <w:t>Pitch system dynamics</w:t>
      </w:r>
      <w:bookmarkEnd w:id="66"/>
    </w:p>
    <w:p w14:paraId="41978644" w14:textId="77777777" w:rsidR="009C1D05" w:rsidRDefault="009C1D05" w:rsidP="009C1D05">
      <w:pPr>
        <w:pStyle w:val="Heading3"/>
      </w:pPr>
      <w:bookmarkStart w:id="67" w:name="_Toc502738274"/>
      <w:r>
        <w:t>Pitch model</w:t>
      </w:r>
      <w:bookmarkEnd w:id="67"/>
    </w:p>
    <w:p w14:paraId="6D06AB21" w14:textId="77777777" w:rsidR="009C1D05" w:rsidRPr="00134ED4" w:rsidRDefault="00860C68" w:rsidP="009C1D05">
      <w:pPr>
        <w:rPr>
          <w:b/>
        </w:rPr>
      </w:pPr>
      <w:r>
        <w:t xml:space="preserve">Name: </w:t>
      </w:r>
      <w:r>
        <w:rPr>
          <w:i/>
        </w:rPr>
        <w:t>pit</w:t>
      </w:r>
      <w:r>
        <w:t xml:space="preserve">. </w:t>
      </w:r>
      <w:r w:rsidR="009C1D05" w:rsidRPr="00AA0C83">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θ</m:t>
                </m:r>
              </m:e>
              <m:sub>
                <m:r>
                  <w:rPr>
                    <w:rFonts w:ascii="Cambria Math" w:hAnsi="Cambria Math"/>
                  </w:rPr>
                  <m:t>ref</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fatd</m:t>
                </m:r>
              </m:sub>
            </m:sSub>
          </m:e>
        </m:d>
      </m:oMath>
      <w:r w:rsidR="009C1D05" w:rsidRPr="00AA0C83">
        <w:rPr>
          <w:rFonts w:eastAsiaTheme="minorEastAsia"/>
        </w:rPr>
        <w:t xml:space="preserve">. Outputs </w:t>
      </w:r>
      <m:oMath>
        <m:d>
          <m:dPr>
            <m:begChr m:val="{"/>
            <m:endChr m:val="}"/>
            <m:ctrlPr>
              <w:rPr>
                <w:rFonts w:ascii="Cambria Math" w:hAnsi="Cambria Math"/>
                <w:i/>
              </w:rPr>
            </m:ctrlPr>
          </m:dPr>
          <m:e>
            <m:r>
              <w:rPr>
                <w:rFonts w:ascii="Cambria Math" w:hAnsi="Cambria Math"/>
              </w:rPr>
              <m:t>θ</m:t>
            </m:r>
          </m:e>
        </m:d>
      </m:oMath>
      <w:r w:rsidR="009C1D05" w:rsidRPr="00AA0C83">
        <w:rPr>
          <w:rFonts w:eastAsiaTheme="minorEastAsia"/>
        </w:rPr>
        <w:t>.</w:t>
      </w:r>
    </w:p>
    <w:p w14:paraId="33DFF551" w14:textId="77777777" w:rsidR="009C1D05" w:rsidRDefault="007545F5" w:rsidP="009C1D05">
      <w:r>
        <w:t xml:space="preserve">The pitch system includes the pitch </w:t>
      </w:r>
      <w:r w:rsidR="009C1D05">
        <w:t xml:space="preserve">controller </w:t>
      </w:r>
      <w:r>
        <w:t xml:space="preserve">and in </w:t>
      </w:r>
      <w:r w:rsidR="009C1D05">
        <w:t xml:space="preserve">wtLin </w:t>
      </w:r>
      <w:r>
        <w:t xml:space="preserve">it is </w:t>
      </w:r>
      <w:r w:rsidR="009C1D05">
        <w:t>modelled by a simple first order system.</w:t>
      </w:r>
    </w:p>
    <w:p w14:paraId="31D306A8" w14:textId="77777777" w:rsidR="009C1D05" w:rsidRPr="00134ED4" w:rsidRDefault="009C1D05" w:rsidP="009C1D05">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pit</m:t>
                  </m:r>
                </m:sub>
              </m:sSub>
              <m:r>
                <w:rPr>
                  <w:rFonts w:ascii="Cambria Math" w:hAnsi="Cambria Math"/>
                </w:rPr>
                <m:t>s+1</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ref</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fatd</m:t>
                  </m:r>
                </m:sub>
              </m:sSub>
              <m:r>
                <w:rPr>
                  <w:rFonts w:ascii="Cambria Math" w:hAnsi="Cambria Math"/>
                </w:rPr>
                <m:t>(s)</m:t>
              </m:r>
            </m:e>
          </m:d>
        </m:oMath>
      </m:oMathPara>
    </w:p>
    <w:p w14:paraId="07B339E5" w14:textId="77777777" w:rsidR="009C1D05" w:rsidRDefault="009C1D05" w:rsidP="009C1D05">
      <w:pPr>
        <w:rPr>
          <w:rFonts w:eastAsiaTheme="minorEastAsia"/>
        </w:rPr>
      </w:pPr>
    </w:p>
    <w:p w14:paraId="01C0B806" w14:textId="77777777" w:rsidR="009C1D05" w:rsidRDefault="009C1D05" w:rsidP="009C1D05">
      <w:pPr>
        <w:pStyle w:val="Heading3"/>
      </w:pPr>
      <w:bookmarkStart w:id="68" w:name="_Toc502738275"/>
      <w:r>
        <w:t>Pitch model without dynamics</w:t>
      </w:r>
      <w:bookmarkEnd w:id="68"/>
    </w:p>
    <w:p w14:paraId="596069A3" w14:textId="77777777" w:rsidR="009C1D05" w:rsidRPr="00134ED4" w:rsidRDefault="00860C68" w:rsidP="009C1D05">
      <w:pPr>
        <w:rPr>
          <w:b/>
        </w:rPr>
      </w:pPr>
      <w:r w:rsidRPr="00285ACE">
        <w:rPr>
          <w:lang w:val="de-DE"/>
        </w:rPr>
        <w:t xml:space="preserve">Name: </w:t>
      </w:r>
      <w:r w:rsidRPr="00285ACE">
        <w:rPr>
          <w:i/>
          <w:lang w:val="de-DE"/>
        </w:rPr>
        <w:t>pitUn</w:t>
      </w:r>
      <w:r w:rsidRPr="00285ACE">
        <w:rPr>
          <w:lang w:val="de-DE"/>
        </w:rPr>
        <w:t xml:space="preserve">. </w:t>
      </w:r>
      <w:r w:rsidR="009C1D05" w:rsidRPr="00285ACE">
        <w:rPr>
          <w:lang w:val="de-DE"/>
        </w:rPr>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θ</m:t>
                </m:r>
              </m:e>
              <m:sub>
                <m:r>
                  <w:rPr>
                    <w:rFonts w:ascii="Cambria Math" w:hAnsi="Cambria Math"/>
                  </w:rPr>
                  <m:t>ref</m:t>
                </m:r>
              </m:sub>
            </m:sSub>
            <m:r>
              <w:rPr>
                <w:rFonts w:ascii="Cambria Math" w:hAnsi="Cambria Math"/>
                <w:lang w:val="de-DE"/>
              </w:rPr>
              <m:t xml:space="preserve">  ,   </m:t>
            </m:r>
            <m:sSub>
              <m:sSubPr>
                <m:ctrlPr>
                  <w:rPr>
                    <w:rFonts w:ascii="Cambria Math" w:hAnsi="Cambria Math"/>
                    <w:i/>
                  </w:rPr>
                </m:ctrlPr>
              </m:sSubPr>
              <m:e>
                <m:r>
                  <w:rPr>
                    <w:rFonts w:ascii="Cambria Math" w:hAnsi="Cambria Math"/>
                  </w:rPr>
                  <m:t>θ</m:t>
                </m:r>
              </m:e>
              <m:sub>
                <m:r>
                  <w:rPr>
                    <w:rFonts w:ascii="Cambria Math" w:hAnsi="Cambria Math"/>
                  </w:rPr>
                  <m:t>fatd</m:t>
                </m:r>
              </m:sub>
            </m:sSub>
          </m:e>
        </m:d>
      </m:oMath>
      <w:r w:rsidR="009C1D05" w:rsidRPr="00285ACE">
        <w:rPr>
          <w:rFonts w:eastAsiaTheme="minorEastAsia"/>
          <w:lang w:val="de-DE"/>
        </w:rPr>
        <w:t xml:space="preserve">. </w:t>
      </w:r>
      <w:r w:rsidR="009C1D05" w:rsidRPr="00AA0C83">
        <w:rPr>
          <w:rFonts w:eastAsiaTheme="minorEastAsia"/>
        </w:rPr>
        <w:t xml:space="preserve">Outputs </w:t>
      </w:r>
      <m:oMath>
        <m:d>
          <m:dPr>
            <m:begChr m:val="{"/>
            <m:endChr m:val="}"/>
            <m:ctrlPr>
              <w:rPr>
                <w:rFonts w:ascii="Cambria Math" w:hAnsi="Cambria Math"/>
                <w:i/>
              </w:rPr>
            </m:ctrlPr>
          </m:dPr>
          <m:e>
            <m:r>
              <w:rPr>
                <w:rFonts w:ascii="Cambria Math" w:hAnsi="Cambria Math"/>
              </w:rPr>
              <m:t>θ</m:t>
            </m:r>
          </m:e>
        </m:d>
      </m:oMath>
      <w:r w:rsidR="009C1D05" w:rsidRPr="00AA0C83">
        <w:rPr>
          <w:rFonts w:eastAsiaTheme="minorEastAsia"/>
        </w:rPr>
        <w:t>.</w:t>
      </w:r>
    </w:p>
    <w:p w14:paraId="62C1798B" w14:textId="77777777" w:rsidR="009C1D05" w:rsidRDefault="009C1D05" w:rsidP="009C1D05">
      <w:r>
        <w:t>This version of the pitch system is a direct feed-through.</w:t>
      </w:r>
    </w:p>
    <w:p w14:paraId="3360A67C" w14:textId="7B1CB531" w:rsidR="00AA0912" w:rsidRPr="00354E82" w:rsidRDefault="009C1D05" w:rsidP="007B6673">
      <w:pPr>
        <w:rPr>
          <w:ins w:id="69" w:author="Anders Druedahl Thurlow" w:date="2022-09-27T15:14:00Z"/>
          <w:rFonts w:eastAsiaTheme="minorEastAsia"/>
        </w:rPr>
      </w:pPr>
      <m:oMathPara>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fatd</m:t>
              </m:r>
            </m:sub>
          </m:sSub>
        </m:oMath>
      </m:oMathPara>
    </w:p>
    <w:p w14:paraId="1760212C" w14:textId="5DE55EF0" w:rsidR="00354E82" w:rsidRDefault="00354E82" w:rsidP="007B6673">
      <w:pPr>
        <w:rPr>
          <w:ins w:id="70" w:author="Anders Druedahl Thurlow" w:date="2022-09-27T15:14:00Z"/>
          <w:rFonts w:eastAsiaTheme="minorEastAsia"/>
        </w:rPr>
      </w:pPr>
    </w:p>
    <w:p w14:paraId="26E853BC" w14:textId="04758207" w:rsidR="00354E82" w:rsidRDefault="00354E82" w:rsidP="00354E82">
      <w:pPr>
        <w:pStyle w:val="Heading3"/>
        <w:rPr>
          <w:ins w:id="71" w:author="Anders Druedahl Thurlow" w:date="2022-09-27T15:15:00Z"/>
        </w:rPr>
      </w:pPr>
      <w:ins w:id="72" w:author="Anders Druedahl Thurlow" w:date="2022-09-27T15:14:00Z">
        <w:r>
          <w:t xml:space="preserve">Pitch model </w:t>
        </w:r>
      </w:ins>
      <w:ins w:id="73" w:author="Anders Druedahl Thurlow" w:date="2022-09-27T15:15:00Z">
        <w:r>
          <w:t>extended</w:t>
        </w:r>
      </w:ins>
    </w:p>
    <w:p w14:paraId="3EA757B4" w14:textId="6F36821D" w:rsidR="00354E82" w:rsidRPr="00354E82" w:rsidRDefault="00354E82" w:rsidP="00354E82">
      <w:pPr>
        <w:rPr>
          <w:ins w:id="74" w:author="Anders Druedahl Thurlow" w:date="2022-09-27T15:14:00Z"/>
          <w:b/>
          <w:bCs/>
          <w:color w:val="FF0000"/>
          <w:lang w:val="en-GB"/>
          <w:rPrChange w:id="75" w:author="Anders Druedahl Thurlow" w:date="2022-09-27T15:15:00Z">
            <w:rPr>
              <w:ins w:id="76" w:author="Anders Druedahl Thurlow" w:date="2022-09-27T15:14:00Z"/>
            </w:rPr>
          </w:rPrChange>
        </w:rPr>
        <w:pPrChange w:id="77" w:author="Anders Druedahl Thurlow" w:date="2022-09-27T15:15:00Z">
          <w:pPr>
            <w:pStyle w:val="Heading3"/>
          </w:pPr>
        </w:pPrChange>
      </w:pPr>
      <w:ins w:id="78" w:author="Anders Druedahl Thurlow" w:date="2022-09-27T15:15:00Z">
        <w:r w:rsidRPr="00354E82">
          <w:rPr>
            <w:b/>
            <w:bCs/>
            <w:color w:val="FF0000"/>
            <w:lang w:val="en-GB"/>
            <w:rPrChange w:id="79" w:author="Anders Druedahl Thurlow" w:date="2022-09-27T15:15:00Z">
              <w:rPr/>
            </w:rPrChange>
          </w:rPr>
          <w:t>Pending</w:t>
        </w:r>
      </w:ins>
    </w:p>
    <w:p w14:paraId="437801BE" w14:textId="77777777" w:rsidR="00354E82" w:rsidRPr="00AC7D03" w:rsidRDefault="00354E82" w:rsidP="007B6673"/>
    <w:p w14:paraId="1DDFA67C" w14:textId="77777777" w:rsidR="00AA0912" w:rsidRDefault="00AA0912" w:rsidP="00AA0912">
      <w:pPr>
        <w:pStyle w:val="Heading1"/>
        <w:pageBreakBefore/>
        <w:ind w:left="431" w:hanging="431"/>
        <w:rPr>
          <w:lang w:val="da-DK"/>
        </w:rPr>
      </w:pPr>
      <w:bookmarkStart w:id="80" w:name="_Toc502738276"/>
      <w:r>
        <w:rPr>
          <w:lang w:val="da-DK"/>
        </w:rPr>
        <w:lastRenderedPageBreak/>
        <w:t>Controller components</w:t>
      </w:r>
      <w:bookmarkEnd w:id="80"/>
    </w:p>
    <w:p w14:paraId="2802A8CF" w14:textId="4115386D" w:rsidR="002B544A" w:rsidRDefault="00AC7D03" w:rsidP="00AC7D03">
      <w:pPr>
        <w:pStyle w:val="Heading2"/>
        <w:rPr>
          <w:ins w:id="81" w:author="Anders Druedahl Thurlow" w:date="2022-09-27T15:17:00Z"/>
        </w:rPr>
      </w:pPr>
      <w:bookmarkStart w:id="82" w:name="_Toc502738277"/>
      <w:r>
        <w:t>Full load controller (</w:t>
      </w:r>
      <w:r w:rsidR="002B544A" w:rsidRPr="00AA0C83">
        <w:t>FLC</w:t>
      </w:r>
      <w:r>
        <w:t>)</w:t>
      </w:r>
      <w:bookmarkEnd w:id="82"/>
    </w:p>
    <w:p w14:paraId="66227334" w14:textId="4438B8CF" w:rsidR="00354E82" w:rsidRPr="00354E82" w:rsidRDefault="00354E82" w:rsidP="00354E82">
      <w:pPr>
        <w:pStyle w:val="Heading3"/>
        <w:pPrChange w:id="83" w:author="Anders Druedahl Thurlow" w:date="2022-09-27T15:17:00Z">
          <w:pPr>
            <w:pStyle w:val="Heading2"/>
          </w:pPr>
        </w:pPrChange>
      </w:pPr>
      <w:ins w:id="84" w:author="Anders Druedahl Thurlow" w:date="2022-09-27T15:17:00Z">
        <w:r>
          <w:t>PI Controller</w:t>
        </w:r>
      </w:ins>
    </w:p>
    <w:p w14:paraId="0912C4CD" w14:textId="77777777" w:rsidR="002B544A" w:rsidRPr="00AA0C83" w:rsidRDefault="00860C68" w:rsidP="002B544A">
      <w:pPr>
        <w:rPr>
          <w:b/>
        </w:rPr>
      </w:pPr>
      <w:r>
        <w:t xml:space="preserve">Name: </w:t>
      </w:r>
      <w:r>
        <w:rPr>
          <w:i/>
        </w:rPr>
        <w:t>FLC</w:t>
      </w:r>
      <w:r>
        <w:t xml:space="preserve">. </w:t>
      </w:r>
      <w:r w:rsidR="002B544A" w:rsidRPr="00AA0C83">
        <w:t xml:space="preserve">Inputs </w:t>
      </w:r>
      <m:oMath>
        <m:d>
          <m:dPr>
            <m:begChr m:val="{"/>
            <m:endChr m:val="}"/>
            <m:ctrlPr>
              <w:rPr>
                <w:rFonts w:ascii="Cambria Math" w:hAnsi="Cambria Math"/>
                <w:b/>
                <w:i/>
              </w:rPr>
            </m:ctrlPr>
          </m:dPr>
          <m:e>
            <m:r>
              <w:rPr>
                <w:rFonts w:ascii="Cambria Math" w:hAnsi="Cambria Math"/>
              </w:rPr>
              <m:t>e</m:t>
            </m:r>
          </m:e>
        </m:d>
      </m:oMath>
      <w:r w:rsidR="002B544A" w:rsidRPr="00AA0C83">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ref</m:t>
                </m:r>
              </m:sub>
            </m:sSub>
          </m:e>
        </m:d>
      </m:oMath>
      <w:r w:rsidR="002B544A" w:rsidRPr="00AA0C83">
        <w:rPr>
          <w:rFonts w:eastAsiaTheme="minorEastAsia"/>
        </w:rPr>
        <w:t>.</w:t>
      </w:r>
    </w:p>
    <w:p w14:paraId="30149768" w14:textId="77777777" w:rsidR="002B544A" w:rsidRPr="00AA0C83" w:rsidRDefault="002B544A" w:rsidP="002B544A">
      <w:r w:rsidRPr="00AA0C83">
        <w:t>The full load controller is a PI-controller given by</w:t>
      </w:r>
    </w:p>
    <w:p w14:paraId="21014DB2" w14:textId="77777777" w:rsidR="002B544A" w:rsidRPr="00AA0C83" w:rsidRDefault="0042137F" w:rsidP="002B544A">
      <m:oMathPara>
        <m:oMath>
          <m:sSub>
            <m:sSubPr>
              <m:ctrlPr>
                <w:rPr>
                  <w:rFonts w:ascii="Cambria Math" w:hAnsi="Cambria Math"/>
                  <w:i/>
                </w:rPr>
              </m:ctrlPr>
            </m:sSubPr>
            <m:e>
              <m:r>
                <w:rPr>
                  <w:rFonts w:ascii="Cambria Math" w:hAnsi="Cambria Math"/>
                </w:rPr>
                <m:t>θ</m:t>
              </m:r>
            </m:e>
            <m:sub>
              <m:r>
                <w:rPr>
                  <w:rFonts w:ascii="Cambria Math" w:hAnsi="Cambria Math"/>
                </w:rPr>
                <m:t>ref</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r>
            <w:rPr>
              <w:rFonts w:ascii="Cambria Math" w:hAnsi="Cambria Math"/>
            </w:rPr>
            <m:t>e(s)</m:t>
          </m:r>
        </m:oMath>
      </m:oMathPara>
    </w:p>
    <w:p w14:paraId="4A0E6222" w14:textId="7FB88354" w:rsidR="002B544A" w:rsidRDefault="002B544A" w:rsidP="002B544A">
      <w:pPr>
        <w:rPr>
          <w:ins w:id="85" w:author="Anders Druedahl Thurlow" w:date="2022-09-27T15:16:00Z"/>
          <w:rFonts w:eastAsiaTheme="minorEastAsia"/>
        </w:rPr>
      </w:pPr>
      <w:r w:rsidRPr="00AA0C83">
        <w:t xml:space="preserve">The 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AA0C83">
        <w:rPr>
          <w:rFonts w:eastAsiaTheme="minorEastAsia"/>
        </w:rPr>
        <w:t xml:space="preserve"> and the integration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AA0C83">
        <w:rPr>
          <w:rFonts w:eastAsiaTheme="minorEastAsia"/>
        </w:rPr>
        <w:t xml:space="preserve"> are given by source parameters and gain scheduling in the specified operating point.</w:t>
      </w:r>
    </w:p>
    <w:p w14:paraId="6493379B" w14:textId="7EC92C84" w:rsidR="00354E82" w:rsidRDefault="00354E82" w:rsidP="002B544A">
      <w:pPr>
        <w:rPr>
          <w:ins w:id="86" w:author="Anders Druedahl Thurlow" w:date="2022-09-27T15:16:00Z"/>
          <w:rFonts w:eastAsiaTheme="minorEastAsia"/>
        </w:rPr>
      </w:pPr>
    </w:p>
    <w:p w14:paraId="390CA500" w14:textId="589B494E" w:rsidR="00354E82" w:rsidRPr="00AA0C83" w:rsidRDefault="00354E82" w:rsidP="00354E82">
      <w:pPr>
        <w:pStyle w:val="Heading3"/>
        <w:rPr>
          <w:ins w:id="87" w:author="Anders Druedahl Thurlow" w:date="2022-09-27T15:16:00Z"/>
        </w:rPr>
        <w:pPrChange w:id="88" w:author="Anders Druedahl Thurlow" w:date="2022-09-27T15:17:00Z">
          <w:pPr>
            <w:pStyle w:val="Heading2"/>
          </w:pPr>
        </w:pPrChange>
      </w:pPr>
      <w:ins w:id="89" w:author="Anders Druedahl Thurlow" w:date="2022-09-27T15:16:00Z">
        <w:r>
          <w:t xml:space="preserve">Full load controller </w:t>
        </w:r>
        <w:r>
          <w:t>Pre filters</w:t>
        </w:r>
      </w:ins>
    </w:p>
    <w:p w14:paraId="45169E87" w14:textId="77777777" w:rsidR="00354E82" w:rsidRPr="00163786" w:rsidRDefault="00354E82" w:rsidP="00354E82">
      <w:pPr>
        <w:rPr>
          <w:ins w:id="90" w:author="Anders Druedahl Thurlow" w:date="2022-09-27T15:17:00Z"/>
          <w:b/>
          <w:bCs/>
          <w:color w:val="FF0000"/>
        </w:rPr>
      </w:pPr>
      <w:ins w:id="91" w:author="Anders Druedahl Thurlow" w:date="2022-09-27T15:17:00Z">
        <w:r w:rsidRPr="00163786">
          <w:rPr>
            <w:b/>
            <w:bCs/>
            <w:color w:val="FF0000"/>
          </w:rPr>
          <w:t>Pending</w:t>
        </w:r>
      </w:ins>
    </w:p>
    <w:p w14:paraId="06BDC3C9" w14:textId="77777777" w:rsidR="00354E82" w:rsidRPr="00AA0C83" w:rsidRDefault="00354E82" w:rsidP="002B544A"/>
    <w:p w14:paraId="24D77C3C" w14:textId="77777777" w:rsidR="00AA0C83" w:rsidRPr="00AA0C83" w:rsidRDefault="00AA0C83" w:rsidP="00AA0C83"/>
    <w:p w14:paraId="79C5C104" w14:textId="6C0623CA" w:rsidR="00AA0C83" w:rsidRDefault="00AA0C83" w:rsidP="00AA0C83">
      <w:pPr>
        <w:pStyle w:val="Heading2"/>
        <w:rPr>
          <w:ins w:id="92" w:author="Anders Druedahl Thurlow" w:date="2022-09-27T15:17:00Z"/>
        </w:rPr>
      </w:pPr>
      <w:bookmarkStart w:id="93" w:name="_Toc502738278"/>
      <w:r w:rsidRPr="00AA0C83">
        <w:t>Partial</w:t>
      </w:r>
      <w:r>
        <w:t xml:space="preserve"> l</w:t>
      </w:r>
      <w:r w:rsidRPr="00AA0C83">
        <w:t>oad</w:t>
      </w:r>
      <w:r>
        <w:t xml:space="preserve"> c</w:t>
      </w:r>
      <w:r w:rsidRPr="00AA0C83">
        <w:t>ontroller (PLC)</w:t>
      </w:r>
      <w:bookmarkEnd w:id="93"/>
    </w:p>
    <w:p w14:paraId="4297F35E" w14:textId="2273B6D0" w:rsidR="00354E82" w:rsidRPr="00354E82" w:rsidRDefault="00354E82" w:rsidP="00354E82">
      <w:pPr>
        <w:pStyle w:val="Heading3"/>
        <w:pPrChange w:id="94" w:author="Anders Druedahl Thurlow" w:date="2022-09-27T15:17:00Z">
          <w:pPr>
            <w:pStyle w:val="Heading2"/>
          </w:pPr>
        </w:pPrChange>
      </w:pPr>
      <w:ins w:id="95" w:author="Anders Druedahl Thurlow" w:date="2022-09-27T15:17:00Z">
        <w:r>
          <w:t>PI Controller</w:t>
        </w:r>
      </w:ins>
    </w:p>
    <w:p w14:paraId="328AB1A3" w14:textId="77777777" w:rsidR="00AA0C83" w:rsidRPr="00AA0C83" w:rsidRDefault="00860C68" w:rsidP="00AA0C83">
      <w:pPr>
        <w:rPr>
          <w:b/>
        </w:rPr>
      </w:pPr>
      <w:r>
        <w:t xml:space="preserve">Name: </w:t>
      </w:r>
      <w:r>
        <w:rPr>
          <w:i/>
        </w:rPr>
        <w:t>PLC</w:t>
      </w:r>
      <w:r>
        <w:t xml:space="preserve">. </w:t>
      </w:r>
      <w:r w:rsidR="00AA0C83" w:rsidRPr="00AA0C83">
        <w:t xml:space="preserve">Inputs </w:t>
      </w:r>
      <m:oMath>
        <m:d>
          <m:dPr>
            <m:begChr m:val="{"/>
            <m:endChr m:val="}"/>
            <m:ctrlPr>
              <w:rPr>
                <w:rFonts w:ascii="Cambria Math" w:hAnsi="Cambria Math"/>
                <w:b/>
                <w:i/>
              </w:rPr>
            </m:ctrlPr>
          </m:dPr>
          <m:e>
            <m:r>
              <w:rPr>
                <w:rFonts w:ascii="Cambria Math" w:hAnsi="Cambria Math"/>
              </w:rPr>
              <m:t>e</m:t>
            </m:r>
          </m:e>
        </m:d>
      </m:oMath>
      <w:r w:rsidR="00AA0C83" w:rsidRPr="00AA0C83">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ref</m:t>
                </m:r>
              </m:sub>
            </m:sSub>
          </m:e>
        </m:d>
      </m:oMath>
      <w:r w:rsidR="00AA0C83" w:rsidRPr="00AA0C83">
        <w:rPr>
          <w:rFonts w:eastAsiaTheme="minorEastAsia"/>
        </w:rPr>
        <w:t>.</w:t>
      </w:r>
    </w:p>
    <w:p w14:paraId="0DCD855F" w14:textId="77777777" w:rsidR="00AA0C83" w:rsidRPr="00AA0C83" w:rsidRDefault="00AA0C83" w:rsidP="00AA0C83">
      <w:r>
        <w:t>The partial</w:t>
      </w:r>
      <w:r w:rsidRPr="00AA0C83">
        <w:t xml:space="preserve"> load controller is a PI-controller given by</w:t>
      </w:r>
    </w:p>
    <w:p w14:paraId="2082481C" w14:textId="77777777" w:rsidR="00AA0C83" w:rsidRPr="00AA0C83" w:rsidRDefault="0042137F" w:rsidP="00AA0C83">
      <m:oMathPara>
        <m:oMath>
          <m:sSub>
            <m:sSubPr>
              <m:ctrlPr>
                <w:rPr>
                  <w:rFonts w:ascii="Cambria Math" w:hAnsi="Cambria Math"/>
                  <w:i/>
                </w:rPr>
              </m:ctrlPr>
            </m:sSubPr>
            <m:e>
              <m:r>
                <w:rPr>
                  <w:rFonts w:ascii="Cambria Math" w:hAnsi="Cambria Math"/>
                </w:rPr>
                <m:t>P</m:t>
              </m:r>
            </m:e>
            <m:sub>
              <m:r>
                <w:rPr>
                  <w:rFonts w:ascii="Cambria Math" w:hAnsi="Cambria Math"/>
                </w:rPr>
                <m:t>ref</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r>
            <w:rPr>
              <w:rFonts w:ascii="Cambria Math" w:hAnsi="Cambria Math"/>
            </w:rPr>
            <m:t>e(s)</m:t>
          </m:r>
        </m:oMath>
      </m:oMathPara>
    </w:p>
    <w:p w14:paraId="41150F4C" w14:textId="77777777" w:rsidR="00AA0C83" w:rsidRPr="00AA0C83" w:rsidRDefault="00AA0C83" w:rsidP="00AA0C83">
      <w:r w:rsidRPr="00AA0C83">
        <w:t xml:space="preserve">The 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AA0C83">
        <w:rPr>
          <w:rFonts w:eastAsiaTheme="minorEastAsia"/>
        </w:rPr>
        <w:t xml:space="preserve"> and the integration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AA0C83">
        <w:rPr>
          <w:rFonts w:eastAsiaTheme="minorEastAsia"/>
        </w:rPr>
        <w:t xml:space="preserve"> are given by source parameters and gain scheduling in the specified operating point.</w:t>
      </w:r>
    </w:p>
    <w:p w14:paraId="5FF8A821" w14:textId="2320E0FA" w:rsidR="00AA0C83" w:rsidRDefault="00AA0C83" w:rsidP="00AA0C83">
      <w:pPr>
        <w:rPr>
          <w:ins w:id="96" w:author="Anders Druedahl Thurlow" w:date="2022-09-27T15:16:00Z"/>
        </w:rPr>
      </w:pPr>
    </w:p>
    <w:p w14:paraId="461F7D42" w14:textId="77777777" w:rsidR="00354E82" w:rsidRPr="00AA0C83" w:rsidRDefault="00354E82" w:rsidP="00354E82">
      <w:pPr>
        <w:pStyle w:val="Heading3"/>
        <w:rPr>
          <w:ins w:id="97" w:author="Anders Druedahl Thurlow" w:date="2022-09-27T15:16:00Z"/>
        </w:rPr>
        <w:pPrChange w:id="98" w:author="Anders Druedahl Thurlow" w:date="2022-09-27T15:17:00Z">
          <w:pPr>
            <w:pStyle w:val="Heading2"/>
          </w:pPr>
        </w:pPrChange>
      </w:pPr>
      <w:ins w:id="99" w:author="Anders Druedahl Thurlow" w:date="2022-09-27T15:16:00Z">
        <w:r>
          <w:t>Full load controller Pre filters</w:t>
        </w:r>
      </w:ins>
    </w:p>
    <w:p w14:paraId="3F63899F" w14:textId="47D8D55A" w:rsidR="00354E82" w:rsidRPr="00354E82" w:rsidRDefault="00354E82" w:rsidP="00AA0C83">
      <w:pPr>
        <w:rPr>
          <w:ins w:id="100" w:author="Anders Druedahl Thurlow" w:date="2022-09-27T15:16:00Z"/>
          <w:b/>
          <w:bCs/>
          <w:color w:val="FF0000"/>
          <w:rPrChange w:id="101" w:author="Anders Druedahl Thurlow" w:date="2022-09-27T15:17:00Z">
            <w:rPr>
              <w:ins w:id="102" w:author="Anders Druedahl Thurlow" w:date="2022-09-27T15:16:00Z"/>
            </w:rPr>
          </w:rPrChange>
        </w:rPr>
      </w:pPr>
      <w:ins w:id="103" w:author="Anders Druedahl Thurlow" w:date="2022-09-27T15:17:00Z">
        <w:r w:rsidRPr="00354E82">
          <w:rPr>
            <w:b/>
            <w:bCs/>
            <w:color w:val="FF0000"/>
            <w:rPrChange w:id="104" w:author="Anders Druedahl Thurlow" w:date="2022-09-27T15:17:00Z">
              <w:rPr/>
            </w:rPrChange>
          </w:rPr>
          <w:t>Pending</w:t>
        </w:r>
      </w:ins>
    </w:p>
    <w:p w14:paraId="0C974AE5" w14:textId="77777777" w:rsidR="00354E82" w:rsidRPr="00AA0C83" w:rsidRDefault="00354E82" w:rsidP="00AA0C83"/>
    <w:p w14:paraId="6156EBCD" w14:textId="77777777" w:rsidR="00AA0C83" w:rsidRPr="00AA0C83" w:rsidRDefault="00AA0C83" w:rsidP="00AA0C83">
      <w:pPr>
        <w:pStyle w:val="Heading2"/>
      </w:pPr>
      <w:bookmarkStart w:id="105" w:name="_Toc502738279"/>
      <w:r>
        <w:t>Fore-aft tower damper</w:t>
      </w:r>
      <w:r w:rsidRPr="00AA0C83">
        <w:t xml:space="preserve"> (</w:t>
      </w:r>
      <w:r>
        <w:t>FATD</w:t>
      </w:r>
      <w:r w:rsidRPr="00AA0C83">
        <w:t>)</w:t>
      </w:r>
      <w:bookmarkEnd w:id="105"/>
    </w:p>
    <w:p w14:paraId="5EA1144D" w14:textId="77777777" w:rsidR="00AA0C83" w:rsidRPr="00AA0C83" w:rsidRDefault="00860C68" w:rsidP="00AA0C83">
      <w:pPr>
        <w:rPr>
          <w:b/>
        </w:rPr>
      </w:pPr>
      <w:r>
        <w:t xml:space="preserve">Name: </w:t>
      </w:r>
      <w:r>
        <w:rPr>
          <w:i/>
        </w:rPr>
        <w:t>FATD</w:t>
      </w:r>
      <w:r>
        <w:t xml:space="preserve">. </w:t>
      </w:r>
      <w:r w:rsidR="00AA0C83" w:rsidRPr="00AA0C83">
        <w:t xml:space="preserve">Inputs </w:t>
      </w:r>
      <m:oMath>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y</m:t>
                </m:r>
              </m:sub>
            </m:sSub>
          </m:e>
        </m:d>
      </m:oMath>
      <w:r w:rsidR="00AA0C83" w:rsidRPr="00AA0C83">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fatd</m:t>
                </m:r>
              </m:sub>
            </m:sSub>
          </m:e>
        </m:d>
      </m:oMath>
      <w:r w:rsidR="00AA0C83" w:rsidRPr="00AA0C83">
        <w:rPr>
          <w:rFonts w:eastAsiaTheme="minorEastAsia"/>
        </w:rPr>
        <w:t>.</w:t>
      </w:r>
    </w:p>
    <w:p w14:paraId="6494BF56" w14:textId="77777777" w:rsidR="00011D91" w:rsidRPr="00AA0C83" w:rsidRDefault="00AA0C83" w:rsidP="00AA0C83">
      <w:r>
        <w:t>FATD</w:t>
      </w:r>
      <w:r w:rsidR="00011D91">
        <w:t xml:space="preserve"> is a state feedback controller using each tower state in the for</w:t>
      </w:r>
      <w:r w:rsidR="007545F5">
        <w:t>e</w:t>
      </w:r>
      <w:r w:rsidR="00011D91">
        <w:t>-aft direction.</w:t>
      </w:r>
    </w:p>
    <w:p w14:paraId="397D3FA0" w14:textId="77777777" w:rsidR="00AA0C83" w:rsidRPr="00AA0C83" w:rsidRDefault="0042137F" w:rsidP="00AA0C83">
      <m:oMathPara>
        <m:oMath>
          <m:sSub>
            <m:sSubPr>
              <m:ctrlPr>
                <w:rPr>
                  <w:rFonts w:ascii="Cambria Math" w:hAnsi="Cambria Math"/>
                  <w:i/>
                </w:rPr>
              </m:ctrlPr>
            </m:sSubPr>
            <m:e>
              <m:r>
                <w:rPr>
                  <w:rFonts w:ascii="Cambria Math" w:hAnsi="Cambria Math"/>
                </w:rPr>
                <m:t>θ</m:t>
              </m:r>
            </m:e>
            <m:sub>
              <m:r>
                <w:rPr>
                  <w:rFonts w:ascii="Cambria Math" w:hAnsi="Cambria Math"/>
                </w:rPr>
                <m:t>fatd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pos</m:t>
              </m:r>
            </m:sub>
          </m:sSub>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vel</m:t>
              </m:r>
            </m:sub>
          </m:sSub>
          <m:sSub>
            <m:sSubPr>
              <m:ctrlPr>
                <w:rPr>
                  <w:rFonts w:ascii="Cambria Math" w:hAnsi="Cambria Math"/>
                  <w:i/>
                </w:rPr>
              </m:ctrlPr>
            </m:sSubPr>
            <m:e>
              <m:r>
                <w:rPr>
                  <w:rFonts w:ascii="Cambria Math" w:hAnsi="Cambria Math"/>
                </w:rPr>
                <m:t>v</m:t>
              </m:r>
            </m:e>
            <m:sub>
              <m:r>
                <w:rPr>
                  <w:rFonts w:ascii="Cambria Math" w:hAnsi="Cambria Math"/>
                </w:rPr>
                <m:t>y</m:t>
              </m:r>
            </m:sub>
          </m:sSub>
        </m:oMath>
      </m:oMathPara>
    </w:p>
    <w:p w14:paraId="14FEC0DC" w14:textId="77777777" w:rsidR="00011D91" w:rsidRDefault="00011D91" w:rsidP="00AA0C83">
      <w:pPr>
        <w:rPr>
          <w:rFonts w:eastAsiaTheme="minorEastAsia"/>
        </w:rPr>
      </w:pPr>
      <w:r>
        <w:t>The parameter</w:t>
      </w:r>
      <w:r w:rsidR="00AA0C83" w:rsidRPr="00AA0C83">
        <w:t xml:space="preserve"> </w:t>
      </w:r>
      <m:oMath>
        <m:sSub>
          <m:sSubPr>
            <m:ctrlPr>
              <w:rPr>
                <w:rFonts w:ascii="Cambria Math" w:hAnsi="Cambria Math"/>
                <w:i/>
              </w:rPr>
            </m:ctrlPr>
          </m:sSubPr>
          <m:e>
            <m:r>
              <w:rPr>
                <w:rFonts w:ascii="Cambria Math" w:hAnsi="Cambria Math"/>
              </w:rPr>
              <m:t>k</m:t>
            </m:r>
          </m:e>
          <m:sub>
            <m:r>
              <w:rPr>
                <w:rFonts w:ascii="Cambria Math" w:hAnsi="Cambria Math"/>
              </w:rPr>
              <m:t>pos</m:t>
            </m:r>
          </m:sub>
        </m:sSub>
      </m:oMath>
      <w:r w:rsidR="00AA0C83" w:rsidRPr="00AA0C83">
        <w:rPr>
          <w:rFonts w:eastAsiaTheme="minorEastAsia"/>
        </w:rPr>
        <w:t xml:space="preserve"> </w:t>
      </w:r>
      <w:r>
        <w:rPr>
          <w:rFonts w:eastAsiaTheme="minorEastAsia"/>
        </w:rPr>
        <w:t xml:space="preserve">is the position feedback gain,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vel</m:t>
            </m:r>
          </m:sub>
        </m:sSub>
      </m:oMath>
      <w:r w:rsidR="00AA0C83" w:rsidRPr="00AA0C83">
        <w:rPr>
          <w:rFonts w:eastAsiaTheme="minorEastAsia"/>
        </w:rPr>
        <w:t xml:space="preserve"> </w:t>
      </w:r>
      <w:r>
        <w:rPr>
          <w:rFonts w:eastAsiaTheme="minorEastAsia"/>
        </w:rPr>
        <w:t>is the velocity feedback gain.</w:t>
      </w:r>
    </w:p>
    <w:p w14:paraId="0C396256" w14:textId="77777777" w:rsidR="00011D91" w:rsidRDefault="00011D91" w:rsidP="00AA0C83">
      <w:pPr>
        <w:rPr>
          <w:rFonts w:eastAsiaTheme="minorEastAsia"/>
        </w:rPr>
      </w:pPr>
      <w:r>
        <w:rPr>
          <w:rFonts w:eastAsiaTheme="minorEastAsia"/>
        </w:rPr>
        <w:lastRenderedPageBreak/>
        <w:t xml:space="preserve">In turbine software, the position and velocity are not measured directly, but instead estimated based on the </w:t>
      </w:r>
      <w:r w:rsidR="007545F5">
        <w:rPr>
          <w:rFonts w:eastAsiaTheme="minorEastAsia"/>
        </w:rPr>
        <w:t xml:space="preserve">measured </w:t>
      </w:r>
      <w:r>
        <w:rPr>
          <w:rFonts w:eastAsiaTheme="minorEastAsia"/>
        </w:rPr>
        <w:t>fore-a</w:t>
      </w:r>
      <w:r w:rsidR="007545F5">
        <w:rPr>
          <w:rFonts w:eastAsiaTheme="minorEastAsia"/>
        </w:rPr>
        <w:t xml:space="preserve">ft tower acceleration and </w:t>
      </w:r>
      <w:r>
        <w:rPr>
          <w:rFonts w:eastAsiaTheme="minorEastAsia"/>
        </w:rPr>
        <w:t>leaky integrators (i.e. low pass filters). This method affects the system dyn</w:t>
      </w:r>
      <w:r w:rsidR="002D5A93">
        <w:rPr>
          <w:rFonts w:eastAsiaTheme="minorEastAsia"/>
        </w:rPr>
        <w:t>amics, but presently, the filters are not included in wtLin.</w:t>
      </w:r>
    </w:p>
    <w:p w14:paraId="107E2961" w14:textId="77777777" w:rsidR="00AA0C83" w:rsidRDefault="00AA0C83" w:rsidP="00AA0C83"/>
    <w:p w14:paraId="53062130" w14:textId="77777777" w:rsidR="006322E4" w:rsidRDefault="006322E4" w:rsidP="006322E4">
      <w:pPr>
        <w:pStyle w:val="Heading2"/>
      </w:pPr>
      <w:bookmarkStart w:id="106" w:name="_Toc502738280"/>
      <w:r>
        <w:t>Band-stop filters</w:t>
      </w:r>
      <w:bookmarkEnd w:id="106"/>
    </w:p>
    <w:p w14:paraId="2D341C0F" w14:textId="77777777" w:rsidR="00C40149" w:rsidRDefault="00860C68" w:rsidP="00C40149">
      <w:pPr>
        <w:rPr>
          <w:rFonts w:eastAsiaTheme="minorEastAsia"/>
        </w:rPr>
      </w:pPr>
      <w:r>
        <w:t xml:space="preserve">Name: </w:t>
      </w:r>
      <w:r>
        <w:rPr>
          <w:i/>
        </w:rPr>
        <w:t>FBfilt</w:t>
      </w:r>
      <w:r>
        <w:t xml:space="preserve">. </w:t>
      </w:r>
      <w:r w:rsidR="00C40149" w:rsidRPr="00AA0C83">
        <w:t xml:space="preserve">Inputs </w:t>
      </w:r>
      <m:oMath>
        <m:d>
          <m:dPr>
            <m:begChr m:val="{"/>
            <m:endChr m:val="}"/>
            <m:ctrlPr>
              <w:rPr>
                <w:rFonts w:ascii="Cambria Math" w:hAnsi="Cambria Math"/>
                <w:b/>
                <w:i/>
              </w:rPr>
            </m:ctrlPr>
          </m:dPr>
          <m:e>
            <m:r>
              <w:rPr>
                <w:rFonts w:ascii="Cambria Math" w:hAnsi="Cambria Math"/>
              </w:rPr>
              <m:t>ω</m:t>
            </m:r>
          </m:e>
        </m:d>
      </m:oMath>
      <w:r w:rsidR="00C40149" w:rsidRPr="00AA0C83">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filt</m:t>
                </m:r>
              </m:sub>
            </m:sSub>
          </m:e>
        </m:d>
      </m:oMath>
      <w:r w:rsidR="00C40149" w:rsidRPr="00AA0C83">
        <w:rPr>
          <w:rFonts w:eastAsiaTheme="minorEastAsia"/>
        </w:rPr>
        <w:t>.</w:t>
      </w:r>
    </w:p>
    <w:p w14:paraId="43253B53" w14:textId="77777777" w:rsidR="00C40149" w:rsidRDefault="00C40149" w:rsidP="00C40149">
      <w:pPr>
        <w:rPr>
          <w:rFonts w:eastAsiaTheme="minorEastAsia"/>
        </w:rPr>
      </w:pPr>
      <w:r>
        <w:rPr>
          <w:rFonts w:eastAsiaTheme="minorEastAsia"/>
        </w:rPr>
        <w:t>wtLin contains source parameters (gp) for each band stop filter on the speed. The parameters can be found under “</w:t>
      </w:r>
      <w:r w:rsidRPr="00C40149">
        <w:rPr>
          <w:rFonts w:eastAsiaTheme="minorEastAsia"/>
        </w:rPr>
        <w:t>gp.s.ctr.sp.bs</w:t>
      </w:r>
      <w:r>
        <w:rPr>
          <w:rFonts w:eastAsiaTheme="minorEastAsia"/>
        </w:rPr>
        <w:t>”. In wtLin a transfer function for each of these filters is generated, and all filters is multiplied to get a total transfer function.</w:t>
      </w:r>
    </w:p>
    <w:p w14:paraId="0661AAC2" w14:textId="77777777" w:rsidR="00C40149" w:rsidRPr="00AA0C83" w:rsidRDefault="0042137F" w:rsidP="00C40149">
      <w:pPr>
        <w:jc w:val="center"/>
        <w:rPr>
          <w:b/>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bs</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bs1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bs3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 xml:space="preserve"> H</m:t>
              </m:r>
            </m:e>
            <m:sub>
              <m:r>
                <w:rPr>
                  <w:rFonts w:ascii="Cambria Math" w:eastAsiaTheme="minorEastAsia" w:hAnsi="Cambria Math"/>
                </w:rPr>
                <m:t>bsn</m:t>
              </m:r>
            </m:sub>
          </m:sSub>
          <m:d>
            <m:dPr>
              <m:ctrlPr>
                <w:rPr>
                  <w:rFonts w:ascii="Cambria Math" w:eastAsiaTheme="minorEastAsia" w:hAnsi="Cambria Math"/>
                  <w:i/>
                </w:rPr>
              </m:ctrlPr>
            </m:dPr>
            <m:e>
              <m:r>
                <w:rPr>
                  <w:rFonts w:ascii="Cambria Math" w:eastAsiaTheme="minorEastAsia" w:hAnsi="Cambria Math"/>
                </w:rPr>
                <m:t>s</m:t>
              </m:r>
            </m:e>
          </m:d>
        </m:oMath>
      </m:oMathPara>
    </w:p>
    <w:p w14:paraId="6BE09284" w14:textId="77777777" w:rsidR="006322E4" w:rsidRDefault="00AC762D" w:rsidP="006322E4">
      <w:r>
        <w:t>The code used by wtLin to gen</w:t>
      </w:r>
      <w:r w:rsidR="00B432BD">
        <w:t xml:space="preserve">erate each transfer function is </w:t>
      </w:r>
      <w:r>
        <w:t>the same as bein</w:t>
      </w:r>
      <w:r w:rsidR="00B432BD">
        <w:t>g used in the turbine software (though, deviations might occur as wtLin and turbine code are not linked together).</w:t>
      </w:r>
    </w:p>
    <w:p w14:paraId="2161BB14" w14:textId="77777777" w:rsidR="00AA0912" w:rsidRDefault="00AA0912" w:rsidP="00AA0912"/>
    <w:p w14:paraId="3D52C21C" w14:textId="0FCC88F9" w:rsidR="00997C59" w:rsidRDefault="00997C59" w:rsidP="00997C59">
      <w:pPr>
        <w:pStyle w:val="Heading2"/>
        <w:rPr>
          <w:ins w:id="107" w:author="Anders Druedahl Thurlow" w:date="2022-09-27T15:17:00Z"/>
        </w:rPr>
      </w:pPr>
      <w:bookmarkStart w:id="108" w:name="_Toc502738281"/>
      <w:r>
        <w:t>Drive</w:t>
      </w:r>
      <w:r w:rsidR="00683207">
        <w:t xml:space="preserve"> </w:t>
      </w:r>
      <w:r>
        <w:t>train damper (DTD)</w:t>
      </w:r>
      <w:bookmarkEnd w:id="108"/>
    </w:p>
    <w:p w14:paraId="34AF6976" w14:textId="0224FD7E" w:rsidR="00354E82" w:rsidRPr="00354E82" w:rsidRDefault="00354E82" w:rsidP="00354E82">
      <w:pPr>
        <w:rPr>
          <w:b/>
          <w:bCs/>
          <w:color w:val="FF0000"/>
          <w:rPrChange w:id="109" w:author="Anders Druedahl Thurlow" w:date="2022-09-27T15:18:00Z">
            <w:rPr/>
          </w:rPrChange>
        </w:rPr>
        <w:pPrChange w:id="110" w:author="Anders Druedahl Thurlow" w:date="2022-09-27T15:17:00Z">
          <w:pPr>
            <w:pStyle w:val="Heading2"/>
          </w:pPr>
        </w:pPrChange>
      </w:pPr>
      <w:ins w:id="111" w:author="Anders Druedahl Thurlow" w:date="2022-09-27T15:17:00Z">
        <w:r w:rsidRPr="00354E82">
          <w:rPr>
            <w:b/>
            <w:bCs/>
            <w:color w:val="FF0000"/>
            <w:rPrChange w:id="112" w:author="Anders Druedahl Thurlow" w:date="2022-09-27T15:18:00Z">
              <w:rPr/>
            </w:rPrChange>
          </w:rPr>
          <w:t>Review</w:t>
        </w:r>
      </w:ins>
    </w:p>
    <w:p w14:paraId="2AED8FD4" w14:textId="77777777" w:rsidR="00A762CD" w:rsidRDefault="00A762CD" w:rsidP="00A762CD">
      <w:pPr>
        <w:rPr>
          <w:rFonts w:eastAsiaTheme="minorEastAsia"/>
        </w:rPr>
      </w:pPr>
      <w:r>
        <w:t xml:space="preserve">Name: </w:t>
      </w:r>
      <w:r>
        <w:rPr>
          <w:i/>
        </w:rPr>
        <w:t>DTD</w:t>
      </w:r>
      <w:r>
        <w:t xml:space="preserve">. </w:t>
      </w:r>
      <w:r w:rsidRPr="00AA0C83">
        <w:t xml:space="preserve">Inputs </w:t>
      </w:r>
      <m:oMath>
        <m:d>
          <m:dPr>
            <m:begChr m:val="{"/>
            <m:endChr m:val="}"/>
            <m:ctrlPr>
              <w:rPr>
                <w:rFonts w:ascii="Cambria Math" w:hAnsi="Cambria Math"/>
                <w:b/>
                <w:i/>
              </w:rPr>
            </m:ctrlPr>
          </m:dPr>
          <m:e>
            <m:r>
              <w:rPr>
                <w:rFonts w:ascii="Cambria Math" w:hAnsi="Cambria Math"/>
              </w:rPr>
              <m:t>ω</m:t>
            </m:r>
          </m:e>
        </m:d>
      </m:oMath>
      <w:r w:rsidRPr="00AA0C83">
        <w:rPr>
          <w:rFonts w:eastAsiaTheme="minorEastAsia"/>
        </w:rPr>
        <w:t xml:space="preserve">. Outputs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dtd</m:t>
                </m:r>
              </m:sub>
            </m:sSub>
          </m:e>
        </m:d>
      </m:oMath>
      <w:r w:rsidRPr="00AA0C83">
        <w:rPr>
          <w:rFonts w:eastAsiaTheme="minorEastAsia"/>
        </w:rPr>
        <w:t>.</w:t>
      </w:r>
    </w:p>
    <w:p w14:paraId="76B381D1" w14:textId="77777777" w:rsidR="00B67BBA" w:rsidRDefault="00683207" w:rsidP="00A762CD">
      <w:pPr>
        <w:rPr>
          <w:rFonts w:eastAsiaTheme="minorEastAsia"/>
        </w:rPr>
      </w:pPr>
      <w:r>
        <w:rPr>
          <w:rFonts w:eastAsiaTheme="minorEastAsia"/>
        </w:rPr>
        <w:t xml:space="preserve">The drive train damper (DTD) is illustrated below. The basic idea is to introduce a damping term by generator speed feedback. The generator speed is filtered around the drive train frequency and </w:t>
      </w:r>
      <w:r w:rsidR="00B67BBA">
        <w:rPr>
          <w:rFonts w:eastAsiaTheme="minorEastAsia"/>
        </w:rPr>
        <w:t>multiplied with a gain to get a damping signal</w:t>
      </w:r>
      <w:r w:rsidR="00B533E4">
        <w:rPr>
          <w:rFonts w:eastAsiaTheme="minorEastAsia"/>
        </w:rPr>
        <w:t>. The signal is gain scheduled t</w:t>
      </w:r>
      <w:r w:rsidR="00B67BBA">
        <w:rPr>
          <w:rFonts w:eastAsiaTheme="minorEastAsia"/>
        </w:rPr>
        <w:t>o work in different speed operating point</w:t>
      </w:r>
      <w:r w:rsidR="00B533E4">
        <w:rPr>
          <w:rFonts w:eastAsiaTheme="minorEastAsia"/>
        </w:rPr>
        <w:t>s</w:t>
      </w:r>
      <w:r w:rsidR="00B67BBA">
        <w:rPr>
          <w:rFonts w:eastAsiaTheme="minorEastAsia"/>
        </w:rPr>
        <w:t>. The reason for this is that the dampin</w:t>
      </w:r>
      <w:r w:rsidR="00590713">
        <w:rPr>
          <w:rFonts w:eastAsiaTheme="minorEastAsia"/>
        </w:rPr>
        <w:t>g output signal power rather than torque</w:t>
      </w:r>
      <w:r w:rsidR="00B67BBA">
        <w:rPr>
          <w:rFonts w:eastAsiaTheme="minorEastAsia"/>
        </w:rPr>
        <w:t>.</w:t>
      </w:r>
    </w:p>
    <w:p w14:paraId="5F882BE8" w14:textId="77777777" w:rsidR="00683207" w:rsidRDefault="00B67BBA" w:rsidP="00A762CD">
      <w:pPr>
        <w:rPr>
          <w:rFonts w:eastAsiaTheme="minorEastAsia"/>
        </w:rPr>
      </w:pPr>
      <w:r>
        <w:rPr>
          <w:rFonts w:eastAsiaTheme="minorEastAsia"/>
        </w:rPr>
        <w:t>Notice, by usi</w:t>
      </w:r>
      <w:r w:rsidR="00590713">
        <w:rPr>
          <w:rFonts w:eastAsiaTheme="minorEastAsia"/>
        </w:rPr>
        <w:t>ng a power output instead of a</w:t>
      </w:r>
      <w:r>
        <w:rPr>
          <w:rFonts w:eastAsiaTheme="minorEastAsia"/>
        </w:rPr>
        <w:t xml:space="preserve"> torque output, then </w:t>
      </w:r>
      <w:r w:rsidR="00590713">
        <w:rPr>
          <w:rFonts w:eastAsiaTheme="minorEastAsia"/>
        </w:rPr>
        <w:t xml:space="preserve">a </w:t>
      </w:r>
      <w:r>
        <w:rPr>
          <w:rFonts w:eastAsiaTheme="minorEastAsia"/>
        </w:rPr>
        <w:t xml:space="preserve">negative damping </w:t>
      </w:r>
      <w:r w:rsidR="00590713">
        <w:rPr>
          <w:rFonts w:eastAsiaTheme="minorEastAsia"/>
        </w:rPr>
        <w:t>term is introduced</w:t>
      </w:r>
      <w:r>
        <w:rPr>
          <w:rFonts w:eastAsiaTheme="minorEastAsia"/>
        </w:rPr>
        <w:t xml:space="preserve">. </w:t>
      </w:r>
    </w:p>
    <w:p w14:paraId="06093C3A" w14:textId="77777777" w:rsidR="00B67BBA" w:rsidRDefault="00B67BBA" w:rsidP="00B67BBA">
      <w:r>
        <w:t>Systems</w:t>
      </w:r>
    </w:p>
    <w:p w14:paraId="2B58217D" w14:textId="77777777" w:rsidR="009B435F" w:rsidRPr="00B67BBA" w:rsidRDefault="0042137F" w:rsidP="00624A81">
      <w:pPr>
        <w:pStyle w:val="ListParagraph"/>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ωLp</m:t>
            </m:r>
          </m:sub>
        </m:sSub>
        <m:r>
          <w:rPr>
            <w:rFonts w:ascii="Cambria Math" w:hAnsi="Cambria Math"/>
          </w:rPr>
          <m:t>(s)</m:t>
        </m:r>
      </m:oMath>
      <w:r w:rsidR="009B435F">
        <w:rPr>
          <w:rFonts w:eastAsiaTheme="minorEastAsia"/>
        </w:rPr>
        <w:t xml:space="preserve"> : </w:t>
      </w:r>
      <w:r w:rsidR="004049E6">
        <w:rPr>
          <w:rFonts w:eastAsiaTheme="minorEastAsia"/>
        </w:rPr>
        <w:t xml:space="preserve">Slow filter to get </w:t>
      </w:r>
      <w:r w:rsidR="00590713">
        <w:rPr>
          <w:rFonts w:eastAsiaTheme="minorEastAsia"/>
        </w:rPr>
        <w:t xml:space="preserve">the </w:t>
      </w:r>
      <w:r w:rsidR="004049E6">
        <w:rPr>
          <w:rFonts w:eastAsiaTheme="minorEastAsia"/>
        </w:rPr>
        <w:t>operating point. P</w:t>
      </w:r>
      <w:r w:rsidR="00590713">
        <w:rPr>
          <w:rFonts w:eastAsiaTheme="minorEastAsia"/>
        </w:rPr>
        <w:t>resently, not included in wtLin as the operating point is selected instead.</w:t>
      </w:r>
    </w:p>
    <w:p w14:paraId="6F097686" w14:textId="77777777" w:rsidR="009B435F" w:rsidRPr="00C4071A" w:rsidRDefault="0042137F" w:rsidP="00C4071A">
      <w:pPr>
        <w:pStyle w:val="ListParagraph"/>
        <w:numPr>
          <w:ilvl w:val="0"/>
          <w:numId w:val="4"/>
        </w:numP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des</m:t>
            </m:r>
          </m:sub>
        </m:sSub>
      </m:oMath>
      <w:r w:rsidR="009B435F" w:rsidRPr="00C4071A">
        <w:rPr>
          <w:rFonts w:eastAsiaTheme="minorEastAsia"/>
        </w:rPr>
        <w:t xml:space="preserve"> : </w:t>
      </w:r>
      <w:r w:rsidR="00C4071A" w:rsidRPr="00C4071A">
        <w:rPr>
          <w:rFonts w:eastAsiaTheme="minorEastAsia"/>
        </w:rPr>
        <w:t>Normalization of rotational speed to handle</w:t>
      </w:r>
      <w:r w:rsidR="004049E6" w:rsidRPr="00C4071A">
        <w:rPr>
          <w:rFonts w:eastAsiaTheme="minorEastAsia"/>
        </w:rPr>
        <w:t xml:space="preserve"> different speed operating points.</w:t>
      </w:r>
    </w:p>
    <w:p w14:paraId="5914E2C5" w14:textId="77777777" w:rsidR="009B435F" w:rsidRPr="00B67BBA" w:rsidRDefault="0042137F" w:rsidP="00624A81">
      <w:pPr>
        <w:pStyle w:val="ListParagraph"/>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ωHp</m:t>
            </m:r>
          </m:sub>
        </m:sSub>
        <m:r>
          <w:rPr>
            <w:rFonts w:ascii="Cambria Math" w:hAnsi="Cambria Math"/>
          </w:rPr>
          <m:t>(s)</m:t>
        </m:r>
      </m:oMath>
      <w:r w:rsidR="009B435F">
        <w:rPr>
          <w:rFonts w:eastAsiaTheme="minorEastAsia"/>
        </w:rPr>
        <w:t xml:space="preserve"> : </w:t>
      </w:r>
      <w:r w:rsidR="004049E6">
        <w:rPr>
          <w:rFonts w:eastAsiaTheme="minorEastAsia"/>
        </w:rPr>
        <w:t>High pass filter to remove low frequencies.</w:t>
      </w:r>
    </w:p>
    <w:p w14:paraId="114C9595" w14:textId="77777777" w:rsidR="009B435F" w:rsidRPr="00B67BBA" w:rsidRDefault="0042137F" w:rsidP="00624A81">
      <w:pPr>
        <w:pStyle w:val="ListParagraph"/>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Res</m:t>
            </m:r>
          </m:sub>
        </m:sSub>
        <m:r>
          <w:rPr>
            <w:rFonts w:ascii="Cambria Math" w:hAnsi="Cambria Math"/>
          </w:rPr>
          <m:t>(s)</m:t>
        </m:r>
      </m:oMath>
      <w:r w:rsidR="009B435F">
        <w:rPr>
          <w:rFonts w:eastAsiaTheme="minorEastAsia"/>
        </w:rPr>
        <w:t xml:space="preserve"> : </w:t>
      </w:r>
      <w:r w:rsidR="00C04D9B">
        <w:rPr>
          <w:rFonts w:eastAsiaTheme="minorEastAsia"/>
        </w:rPr>
        <w:t>Resonance filter.</w:t>
      </w:r>
    </w:p>
    <w:p w14:paraId="42132BD4" w14:textId="77777777" w:rsidR="009B435F" w:rsidRPr="00ED0948" w:rsidRDefault="0042137F" w:rsidP="00624A81">
      <w:pPr>
        <w:pStyle w:val="ListParagraph"/>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HpLp</m:t>
            </m:r>
          </m:sub>
        </m:sSub>
        <m:r>
          <w:rPr>
            <w:rFonts w:ascii="Cambria Math" w:hAnsi="Cambria Math"/>
          </w:rPr>
          <m:t>(s)</m:t>
        </m:r>
      </m:oMath>
      <w:r w:rsidR="009B435F" w:rsidRPr="004049E6">
        <w:rPr>
          <w:rFonts w:eastAsiaTheme="minorEastAsia"/>
        </w:rPr>
        <w:t xml:space="preserve"> </w:t>
      </w:r>
      <w:r w:rsidR="009B435F" w:rsidRPr="00ED0948">
        <w:rPr>
          <w:rFonts w:eastAsiaTheme="minorEastAsia"/>
        </w:rPr>
        <w:t xml:space="preserve">: </w:t>
      </w:r>
      <w:r w:rsidR="00590713">
        <w:rPr>
          <w:rFonts w:eastAsiaTheme="minorEastAsia"/>
        </w:rPr>
        <w:t>High-pass-low-</w:t>
      </w:r>
      <w:r w:rsidR="00ED0948" w:rsidRPr="00ED0948">
        <w:rPr>
          <w:rFonts w:eastAsiaTheme="minorEastAsia"/>
        </w:rPr>
        <w:t xml:space="preserve">pass filter. </w:t>
      </w:r>
      <w:r w:rsidR="00ED0948">
        <w:rPr>
          <w:rFonts w:eastAsiaTheme="minorEastAsia"/>
        </w:rPr>
        <w:t>This filter can be used instead of the resonance filter.</w:t>
      </w:r>
    </w:p>
    <w:p w14:paraId="74852E6B" w14:textId="77777777" w:rsidR="009B435F" w:rsidRPr="00ED0948" w:rsidRDefault="0042137F" w:rsidP="00624A81">
      <w:pPr>
        <w:pStyle w:val="ListParagraph"/>
        <w:numPr>
          <w:ilvl w:val="0"/>
          <w:numId w:val="4"/>
        </w:numPr>
      </w:pPr>
      <m:oMath>
        <m:sSub>
          <m:sSubPr>
            <m:ctrlPr>
              <w:rPr>
                <w:rFonts w:ascii="Cambria Math" w:hAnsi="Cambria Math"/>
                <w:i/>
              </w:rPr>
            </m:ctrlPr>
          </m:sSubPr>
          <m:e>
            <m:r>
              <w:rPr>
                <w:rFonts w:ascii="Cambria Math" w:hAnsi="Cambria Math"/>
              </w:rPr>
              <m:t>H</m:t>
            </m:r>
          </m:e>
          <m:sub>
            <m:r>
              <w:rPr>
                <w:rFonts w:ascii="Cambria Math" w:hAnsi="Cambria Math"/>
              </w:rPr>
              <m:t>2nd</m:t>
            </m:r>
          </m:sub>
        </m:sSub>
        <m:r>
          <w:rPr>
            <w:rFonts w:ascii="Cambria Math" w:hAnsi="Cambria Math"/>
          </w:rPr>
          <m:t>(s)</m:t>
        </m:r>
      </m:oMath>
      <w:r w:rsidR="009B435F" w:rsidRPr="00ED0948">
        <w:rPr>
          <w:rFonts w:eastAsiaTheme="minorEastAsia"/>
        </w:rPr>
        <w:t xml:space="preserve"> : </w:t>
      </w:r>
      <w:r w:rsidR="00ED0948">
        <w:rPr>
          <w:rFonts w:eastAsiaTheme="minorEastAsia"/>
        </w:rPr>
        <w:t>Open g</w:t>
      </w:r>
      <w:r w:rsidR="00590713">
        <w:rPr>
          <w:rFonts w:eastAsiaTheme="minorEastAsia"/>
        </w:rPr>
        <w:t>eneral 2nd order filter. Not</w:t>
      </w:r>
      <w:r w:rsidR="00ED0948">
        <w:rPr>
          <w:rFonts w:eastAsiaTheme="minorEastAsia"/>
        </w:rPr>
        <w:t xml:space="preserve"> used in turbine or in wtLin.</w:t>
      </w:r>
    </w:p>
    <w:p w14:paraId="3452A6DF" w14:textId="77777777" w:rsidR="00F150C1" w:rsidRPr="00C4071A" w:rsidRDefault="00BD210D" w:rsidP="00A762CD">
      <w:pPr>
        <w:pStyle w:val="ListParagraph"/>
        <w:numPr>
          <w:ilvl w:val="0"/>
          <w:numId w:val="4"/>
        </w:numPr>
      </w:pPr>
      <m:oMath>
        <m:r>
          <w:rPr>
            <w:rFonts w:ascii="Cambria Math" w:hAnsi="Cambria Math"/>
          </w:rPr>
          <m:t>Sw</m:t>
        </m:r>
      </m:oMath>
      <w:r w:rsidR="009B435F" w:rsidRPr="00ED0948">
        <w:rPr>
          <w:rFonts w:eastAsiaTheme="minorEastAsia"/>
        </w:rPr>
        <w:t xml:space="preserve"> : </w:t>
      </w:r>
      <w:r w:rsidR="00ED0948">
        <w:rPr>
          <w:rFonts w:eastAsiaTheme="minorEastAsia"/>
        </w:rPr>
        <w:t xml:space="preserve">Switch to select between the resonance filer and the </w:t>
      </w:r>
      <w:r w:rsidR="00590713">
        <w:rPr>
          <w:rFonts w:eastAsiaTheme="minorEastAsia"/>
        </w:rPr>
        <w:t>high-pass-low-</w:t>
      </w:r>
      <w:r w:rsidR="00590713" w:rsidRPr="00ED0948">
        <w:rPr>
          <w:rFonts w:eastAsiaTheme="minorEastAsia"/>
        </w:rPr>
        <w:t>pass</w:t>
      </w:r>
      <w:r w:rsidR="00ED0948">
        <w:rPr>
          <w:rFonts w:eastAsiaTheme="minorEastAsia"/>
        </w:rPr>
        <w:t xml:space="preserve"> filter. </w:t>
      </w:r>
    </w:p>
    <w:p w14:paraId="61D89758" w14:textId="77777777" w:rsidR="00B8448D" w:rsidRPr="00ED0948" w:rsidRDefault="00B8448D" w:rsidP="00A762CD">
      <w:pPr>
        <w:rPr>
          <w:rFonts w:eastAsiaTheme="minorEastAsia"/>
        </w:rPr>
      </w:pPr>
    </w:p>
    <w:p w14:paraId="4D32FF1B" w14:textId="77777777" w:rsidR="00C218D6" w:rsidRPr="00ED0948" w:rsidRDefault="00087B27" w:rsidP="00ED0948">
      <w:pPr>
        <w:jc w:val="center"/>
        <w:rPr>
          <w:rFonts w:eastAsiaTheme="minorEastAsia"/>
        </w:rPr>
      </w:pPr>
      <w:r>
        <w:object w:dxaOrig="9916" w:dyaOrig="4695" w14:anchorId="7E76AA13">
          <v:shape id="_x0000_i1027" type="#_x0000_t75" style="width:412.4pt;height:195.25pt" o:ole="">
            <v:imagedata r:id="rId13" o:title=""/>
          </v:shape>
          <o:OLEObject Type="Embed" ProgID="Visio.Drawing.15" ShapeID="_x0000_i1027" DrawAspect="Content" ObjectID="_1725797074" r:id="rId14"/>
        </w:object>
      </w:r>
    </w:p>
    <w:p w14:paraId="38719D7A" w14:textId="77777777" w:rsidR="002D42FB" w:rsidRDefault="002D42FB" w:rsidP="002D42FB">
      <w:pPr>
        <w:rPr>
          <w:rFonts w:eastAsiaTheme="minorEastAsia"/>
        </w:rPr>
      </w:pPr>
    </w:p>
    <w:p w14:paraId="79B33605" w14:textId="77777777" w:rsidR="00186786" w:rsidRDefault="002D42FB" w:rsidP="002D42FB">
      <w:pPr>
        <w:rPr>
          <w:rFonts w:eastAsiaTheme="minorEastAsia"/>
        </w:rPr>
      </w:pPr>
      <w:r>
        <w:t xml:space="preserve">The transfer function </w:t>
      </w:r>
      <m:oMath>
        <m:sSub>
          <m:sSubPr>
            <m:ctrlPr>
              <w:rPr>
                <w:rFonts w:ascii="Cambria Math" w:hAnsi="Cambria Math"/>
                <w:i/>
              </w:rPr>
            </m:ctrlPr>
          </m:sSubPr>
          <m:e>
            <m:r>
              <w:rPr>
                <w:rFonts w:ascii="Cambria Math" w:hAnsi="Cambria Math"/>
              </w:rPr>
              <m:t>H</m:t>
            </m:r>
          </m:e>
          <m:sub>
            <m:r>
              <w:rPr>
                <w:rFonts w:ascii="Cambria Math" w:hAnsi="Cambria Math"/>
              </w:rPr>
              <m:t>ωHp</m:t>
            </m:r>
          </m:sub>
        </m:sSub>
        <m:r>
          <w:rPr>
            <w:rFonts w:ascii="Cambria Math" w:hAnsi="Cambria Math"/>
          </w:rPr>
          <m:t>(s)</m:t>
        </m:r>
      </m:oMath>
      <w:r>
        <w:rPr>
          <w:rFonts w:eastAsiaTheme="minorEastAsia"/>
        </w:rPr>
        <w:t xml:space="preserve"> can be described as below. The time constant </w:t>
      </w:r>
      <m:oMath>
        <m:r>
          <w:rPr>
            <w:rFonts w:ascii="Cambria Math" w:eastAsiaTheme="minorEastAsia" w:hAnsi="Cambria Math"/>
          </w:rPr>
          <m:t>τ</m:t>
        </m:r>
      </m:oMath>
      <w:r>
        <w:rPr>
          <w:rFonts w:eastAsiaTheme="minorEastAsia"/>
        </w:rPr>
        <w:t xml:space="preserve"> is</w:t>
      </w:r>
      <w:r w:rsidR="00186786">
        <w:rPr>
          <w:rFonts w:eastAsiaTheme="minorEastAsia"/>
        </w:rPr>
        <w:t xml:space="preserve"> found from</w:t>
      </w:r>
      <w:r>
        <w:rPr>
          <w:rFonts w:eastAsiaTheme="minorEastAsia"/>
        </w:rPr>
        <w:t xml:space="preserve"> “lp.s.mp.dtd.</w:t>
      </w:r>
      <w:r w:rsidR="00186786">
        <w:rPr>
          <w:rFonts w:eastAsiaTheme="minorEastAsia"/>
        </w:rPr>
        <w:t>fH</w:t>
      </w:r>
      <w:r w:rsidRPr="002D42FB">
        <w:rPr>
          <w:rFonts w:eastAsiaTheme="minorEastAsia"/>
        </w:rPr>
        <w:t>p</w:t>
      </w:r>
      <w:r w:rsidR="00186786">
        <w:rPr>
          <w:rFonts w:eastAsiaTheme="minorEastAsia"/>
        </w:rPr>
        <w:t>Pre</w:t>
      </w:r>
      <w:r>
        <w:rPr>
          <w:rFonts w:eastAsiaTheme="minorEastAsia"/>
        </w:rPr>
        <w:t>”</w:t>
      </w:r>
      <w:r w:rsidR="00186786">
        <w:rPr>
          <w:rFonts w:eastAsiaTheme="minorEastAsia"/>
        </w:rPr>
        <w:t>.</w:t>
      </w:r>
    </w:p>
    <w:p w14:paraId="6B2C62D0" w14:textId="77777777" w:rsidR="002D42FB" w:rsidRPr="00337444" w:rsidRDefault="00186786" w:rsidP="002D42FB">
      <w:pPr>
        <w:rPr>
          <w:rFonts w:eastAsiaTheme="minorEastAsia"/>
        </w:rPr>
      </w:pPr>
      <m:oMathPara>
        <m:oMath>
          <m:r>
            <w:rPr>
              <w:rFonts w:ascii="Cambria Math" w:hAnsi="Cambria Math"/>
            </w:rPr>
            <m:t>H(s)=</m:t>
          </m:r>
          <m:f>
            <m:fPr>
              <m:ctrlPr>
                <w:rPr>
                  <w:rFonts w:ascii="Cambria Math" w:hAnsi="Cambria Math"/>
                  <w:i/>
                </w:rPr>
              </m:ctrlPr>
            </m:fPr>
            <m:num>
              <m:r>
                <w:rPr>
                  <w:rFonts w:ascii="Cambria Math" w:hAnsi="Cambria Math"/>
                </w:rPr>
                <m:t>τs</m:t>
              </m:r>
            </m:num>
            <m:den>
              <m:r>
                <w:rPr>
                  <w:rFonts w:ascii="Cambria Math" w:hAnsi="Cambria Math"/>
                </w:rPr>
                <m:t>τs+1</m:t>
              </m:r>
            </m:den>
          </m:f>
        </m:oMath>
      </m:oMathPara>
    </w:p>
    <w:p w14:paraId="20D7AF4A" w14:textId="77777777" w:rsidR="00186786" w:rsidRDefault="00186786" w:rsidP="00186786">
      <w:pPr>
        <w:rPr>
          <w:rFonts w:eastAsiaTheme="minorEastAsia"/>
        </w:rPr>
      </w:pPr>
      <w:r>
        <w:t xml:space="preserve">The transfer function </w:t>
      </w:r>
      <m:oMath>
        <m:sSub>
          <m:sSubPr>
            <m:ctrlPr>
              <w:rPr>
                <w:rFonts w:ascii="Cambria Math" w:hAnsi="Cambria Math"/>
                <w:i/>
              </w:rPr>
            </m:ctrlPr>
          </m:sSubPr>
          <m:e>
            <m:r>
              <w:rPr>
                <w:rFonts w:ascii="Cambria Math" w:hAnsi="Cambria Math"/>
              </w:rPr>
              <m:t>H</m:t>
            </m:r>
          </m:e>
          <m:sub>
            <m:r>
              <w:rPr>
                <w:rFonts w:ascii="Cambria Math" w:hAnsi="Cambria Math"/>
              </w:rPr>
              <m:t>HpLp</m:t>
            </m:r>
          </m:sub>
        </m:sSub>
        <m:r>
          <w:rPr>
            <w:rFonts w:ascii="Cambria Math" w:hAnsi="Cambria Math"/>
          </w:rPr>
          <m:t>(s)</m:t>
        </m:r>
      </m:oMath>
      <w:r>
        <w:rPr>
          <w:rFonts w:eastAsiaTheme="minorEastAsia"/>
        </w:rPr>
        <w:t xml:space="preserve"> can be described as below. The time constants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oMath>
      <w:r>
        <w:rPr>
          <w:rFonts w:eastAsiaTheme="minorEastAsia"/>
        </w:rPr>
        <w:t xml:space="preserve"> are found from “lp.s.mp.dtd.</w:t>
      </w:r>
      <w:r w:rsidRPr="00186786">
        <w:rPr>
          <w:rFonts w:eastAsiaTheme="minorEastAsia"/>
        </w:rPr>
        <w:t>fHpDtd</w:t>
      </w:r>
      <w:r>
        <w:rPr>
          <w:rFonts w:eastAsiaTheme="minorEastAsia"/>
        </w:rPr>
        <w:t>” and “lp.s.mp.dtd.</w:t>
      </w:r>
      <w:r>
        <w:t>fL</w:t>
      </w:r>
      <w:r w:rsidRPr="00186786">
        <w:t>pDtd</w:t>
      </w:r>
      <w:r>
        <w:rPr>
          <w:rFonts w:eastAsiaTheme="minorEastAsia"/>
        </w:rPr>
        <w:t>”.</w:t>
      </w:r>
      <w:r w:rsidR="0080012E">
        <w:rPr>
          <w:rFonts w:eastAsiaTheme="minorEastAsia"/>
        </w:rPr>
        <w:t xml:space="preserve"> The constant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80012E">
        <w:rPr>
          <w:rFonts w:eastAsiaTheme="minorEastAsia"/>
        </w:rPr>
        <w:t xml:space="preserve"> is given by “lp.s.mp.dtd.</w:t>
      </w:r>
      <w:r w:rsidR="0080012E" w:rsidRPr="0080012E">
        <w:rPr>
          <w:rFonts w:eastAsiaTheme="minorEastAsia"/>
        </w:rPr>
        <w:t>K_LPF_HPF_DTD</w:t>
      </w:r>
      <w:r w:rsidR="0080012E">
        <w:rPr>
          <w:rFonts w:eastAsiaTheme="minorEastAsia"/>
        </w:rPr>
        <w:t>”.</w:t>
      </w:r>
    </w:p>
    <w:p w14:paraId="0D6C68C0" w14:textId="77777777" w:rsidR="00186786" w:rsidRPr="00701154" w:rsidRDefault="00186786" w:rsidP="00186786">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hp</m:t>
                  </m:r>
                </m:sub>
              </m:sSub>
              <m:r>
                <w:rPr>
                  <w:rFonts w:ascii="Cambria Math" w:hAnsi="Cambria Math"/>
                </w:rPr>
                <m:t>s</m:t>
              </m:r>
            </m:num>
            <m:den>
              <m:sSub>
                <m:sSubPr>
                  <m:ctrlPr>
                    <w:rPr>
                      <w:rFonts w:ascii="Cambria Math" w:hAnsi="Cambria Math"/>
                      <w:i/>
                    </w:rPr>
                  </m:ctrlPr>
                </m:sSubPr>
                <m:e>
                  <m:r>
                    <w:rPr>
                      <w:rFonts w:ascii="Cambria Math" w:hAnsi="Cambria Math"/>
                    </w:rPr>
                    <m:t>τ</m:t>
                  </m:r>
                </m:e>
                <m:sub>
                  <m:r>
                    <w:rPr>
                      <w:rFonts w:ascii="Cambria Math" w:hAnsi="Cambria Math"/>
                    </w:rPr>
                    <m:t>hp</m:t>
                  </m:r>
                </m:sub>
              </m:sSub>
              <m:r>
                <w:rPr>
                  <w:rFonts w:ascii="Cambria Math" w:hAnsi="Cambria Math"/>
                </w:rPr>
                <m:t>s+1</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lp</m:t>
                  </m:r>
                </m:sub>
              </m:sSub>
              <m:r>
                <w:rPr>
                  <w:rFonts w:ascii="Cambria Math" w:hAnsi="Cambria Math"/>
                </w:rPr>
                <m:t>s+1</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r>
                <w:rPr>
                  <w:rFonts w:ascii="Cambria Math" w:eastAsiaTheme="minorEastAsia" w:hAnsi="Cambria Math"/>
                </w:rPr>
                <m:t>s</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e>
              </m:d>
              <m:r>
                <w:rPr>
                  <w:rFonts w:ascii="Cambria Math" w:eastAsiaTheme="minorEastAsia" w:hAnsi="Cambria Math"/>
                </w:rPr>
                <m:t>s+1</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den>
                  </m:f>
                </m:e>
              </m:d>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hp</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lp</m:t>
                      </m:r>
                    </m:sub>
                  </m:sSub>
                </m:den>
              </m:f>
            </m:den>
          </m:f>
        </m:oMath>
      </m:oMathPara>
    </w:p>
    <w:p w14:paraId="12FB5070" w14:textId="77777777" w:rsidR="00701154" w:rsidRPr="00337444" w:rsidRDefault="00701154" w:rsidP="00186786">
      <w:pPr>
        <w:rPr>
          <w:rFonts w:eastAsiaTheme="minorEastAsia"/>
        </w:rPr>
      </w:pPr>
    </w:p>
    <w:p w14:paraId="4E49A57D" w14:textId="77777777" w:rsidR="0080012E" w:rsidRDefault="00186786" w:rsidP="0080012E">
      <w:pPr>
        <w:rPr>
          <w:rFonts w:eastAsiaTheme="minorEastAsia"/>
        </w:rPr>
      </w:pPr>
      <w:r>
        <w:t xml:space="preserve">The transfer function </w:t>
      </w:r>
      <m:oMath>
        <m:sSub>
          <m:sSubPr>
            <m:ctrlPr>
              <w:rPr>
                <w:rFonts w:ascii="Cambria Math" w:hAnsi="Cambria Math"/>
                <w:i/>
              </w:rPr>
            </m:ctrlPr>
          </m:sSubPr>
          <m:e>
            <m:r>
              <w:rPr>
                <w:rFonts w:ascii="Cambria Math" w:hAnsi="Cambria Math"/>
              </w:rPr>
              <m:t>H</m:t>
            </m:r>
          </m:e>
          <m:sub>
            <m:r>
              <w:rPr>
                <w:rFonts w:ascii="Cambria Math" w:hAnsi="Cambria Math"/>
              </w:rPr>
              <m:t>Res</m:t>
            </m:r>
          </m:sub>
        </m:sSub>
        <m:r>
          <w:rPr>
            <w:rFonts w:ascii="Cambria Math" w:hAnsi="Cambria Math"/>
          </w:rPr>
          <m:t>(s)</m:t>
        </m:r>
      </m:oMath>
      <w:r>
        <w:rPr>
          <w:rFonts w:eastAsiaTheme="minorEastAsia"/>
        </w:rPr>
        <w:t xml:space="preserve"> can be described as</w:t>
      </w:r>
      <w:r w:rsidR="004B4A31">
        <w:rPr>
          <w:rFonts w:eastAsiaTheme="minorEastAsia"/>
        </w:rPr>
        <w:t xml:space="preserve"> below.</w:t>
      </w:r>
      <w:r w:rsidR="00424EF1">
        <w:rPr>
          <w:rFonts w:eastAsiaTheme="minorEastAsia"/>
        </w:rPr>
        <w:t xml:space="preserve"> The gain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424EF1">
        <w:rPr>
          <w:rFonts w:eastAsiaTheme="minorEastAsia"/>
        </w:rPr>
        <w:t xml:space="preserve"> and the frequencies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CU</m:t>
            </m:r>
          </m:sub>
        </m:sSub>
      </m:oMath>
      <w:r w:rsidR="00424EF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DT</m:t>
            </m:r>
          </m:sub>
        </m:sSub>
      </m:oMath>
      <w:r w:rsidR="00424EF1">
        <w:rPr>
          <w:rFonts w:eastAsiaTheme="minorEastAsia"/>
        </w:rPr>
        <w:t xml:space="preserve"> are indirectly</w:t>
      </w:r>
      <w:r w:rsidR="00701154">
        <w:rPr>
          <w:rFonts w:eastAsiaTheme="minorEastAsia"/>
        </w:rPr>
        <w:t xml:space="preserve"> (via a function)</w:t>
      </w:r>
      <w:r w:rsidR="00424EF1">
        <w:rPr>
          <w:rFonts w:eastAsiaTheme="minorEastAsia"/>
        </w:rPr>
        <w:t xml:space="preserve"> specified by parameters “lp.s.mp.dtd.</w:t>
      </w:r>
      <w:r w:rsidR="00424EF1" w:rsidRPr="00424EF1">
        <w:rPr>
          <w:rFonts w:eastAsiaTheme="minorEastAsia"/>
        </w:rPr>
        <w:t>GDT_DTD_dB</w:t>
      </w:r>
      <w:r w:rsidR="00424EF1">
        <w:rPr>
          <w:rFonts w:eastAsiaTheme="minorEastAsia"/>
        </w:rPr>
        <w:t>”</w:t>
      </w:r>
      <w:r w:rsidR="00701154">
        <w:rPr>
          <w:rFonts w:eastAsiaTheme="minorEastAsia"/>
        </w:rPr>
        <w:t>, “lp.s.mp.dtd.</w:t>
      </w:r>
      <w:r w:rsidR="00701154">
        <w:t>fDT</w:t>
      </w:r>
      <w:r w:rsidR="00701154">
        <w:rPr>
          <w:rFonts w:eastAsiaTheme="minorEastAsia"/>
        </w:rPr>
        <w:t xml:space="preserve">” and “lp.s.mp.dtd.eta_BW”. Notice, the similarity to the </w:t>
      </w:r>
      <w:r w:rsidR="00590713">
        <w:rPr>
          <w:rFonts w:eastAsiaTheme="minorEastAsia"/>
        </w:rPr>
        <w:t>high-pass-low-</w:t>
      </w:r>
      <w:r w:rsidR="00590713" w:rsidRPr="00ED0948">
        <w:rPr>
          <w:rFonts w:eastAsiaTheme="minorEastAsia"/>
        </w:rPr>
        <w:t>pass</w:t>
      </w:r>
      <w:r w:rsidR="00590713">
        <w:rPr>
          <w:rFonts w:eastAsiaTheme="minorEastAsia"/>
        </w:rPr>
        <w:t xml:space="preserve"> filter. Though, the high-pass-low-</w:t>
      </w:r>
      <w:r w:rsidR="00590713" w:rsidRPr="00ED0948">
        <w:rPr>
          <w:rFonts w:eastAsiaTheme="minorEastAsia"/>
        </w:rPr>
        <w:t>pass</w:t>
      </w:r>
      <w:r w:rsidR="00701154">
        <w:rPr>
          <w:rFonts w:eastAsiaTheme="minorEastAsia"/>
        </w:rPr>
        <w:t xml:space="preserve"> filter can only have real poles while the resonance filter can have imaginary poles; hence, a resonance filter.</w:t>
      </w:r>
    </w:p>
    <w:p w14:paraId="7A5E8D37" w14:textId="77777777" w:rsidR="0080012E" w:rsidRPr="00337444" w:rsidRDefault="0080012E" w:rsidP="0080012E">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2ω</m:t>
                  </m:r>
                </m:e>
                <m:sub>
                  <m:r>
                    <w:rPr>
                      <w:rFonts w:ascii="Cambria Math" w:hAnsi="Cambria Math"/>
                    </w:rPr>
                    <m:t>CU</m:t>
                  </m:r>
                </m:sub>
              </m:sSub>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CU</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DT</m:t>
                  </m:r>
                </m:sub>
                <m:sup>
                  <m:r>
                    <w:rPr>
                      <w:rFonts w:ascii="Cambria Math" w:hAnsi="Cambria Math"/>
                    </w:rPr>
                    <m:t>2</m:t>
                  </m:r>
                </m:sup>
              </m:sSubSup>
            </m:den>
          </m:f>
          <m:r>
            <w:rPr>
              <w:rFonts w:ascii="Cambria Math" w:hAnsi="Cambria Math"/>
            </w:rPr>
            <m:t xml:space="preserve"> </m:t>
          </m:r>
        </m:oMath>
      </m:oMathPara>
    </w:p>
    <w:p w14:paraId="185C6AE6" w14:textId="77777777" w:rsidR="000023C3" w:rsidRDefault="000023C3" w:rsidP="002D42FB">
      <w:pPr>
        <w:rPr>
          <w:rFonts w:eastAsiaTheme="minorEastAsia"/>
        </w:rPr>
      </w:pPr>
    </w:p>
    <w:p w14:paraId="2C7DAD08" w14:textId="77777777" w:rsidR="00CF3E03" w:rsidRDefault="000023C3" w:rsidP="002D42FB">
      <w:pPr>
        <w:rPr>
          <w:rFonts w:eastAsiaTheme="minorEastAsia"/>
        </w:rPr>
      </w:pPr>
      <w:r>
        <w:rPr>
          <w:rFonts w:eastAsiaTheme="minorEastAsia"/>
        </w:rPr>
        <w:t>The transfer function</w:t>
      </w:r>
      <w:r w:rsidRPr="002D42F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ωLp</m:t>
            </m:r>
          </m:sub>
        </m:sSub>
        <m:r>
          <w:rPr>
            <w:rFonts w:ascii="Cambria Math" w:hAnsi="Cambria Math"/>
          </w:rPr>
          <m:t>(s)</m:t>
        </m:r>
      </m:oMath>
      <w:r>
        <w:rPr>
          <w:rFonts w:eastAsiaTheme="minorEastAsia"/>
        </w:rPr>
        <w:t xml:space="preserve"> is not included in wtLin as a dynamic system. Instead an operating point is used.</w:t>
      </w:r>
      <w:r w:rsidR="00C4071A">
        <w:rPr>
          <w:rFonts w:eastAsiaTheme="minorEastAsia"/>
        </w:rPr>
        <w:t xml:space="preserve"> (Notice, in turbine code the frequency </w:t>
      </w:r>
      <w:r w:rsidR="00084AE0">
        <w:rPr>
          <w:rFonts w:eastAsiaTheme="minorEastAsia"/>
        </w:rPr>
        <w:t xml:space="preserve">for the low pass filter </w:t>
      </w:r>
      <w:r w:rsidR="00C4071A">
        <w:rPr>
          <w:rFonts w:eastAsiaTheme="minorEastAsia"/>
        </w:rPr>
        <w:t xml:space="preserve">is given by </w:t>
      </w:r>
      <w:r w:rsidR="00301EAA">
        <w:rPr>
          <w:rFonts w:eastAsiaTheme="minorEastAsia"/>
        </w:rPr>
        <w:t>“</w:t>
      </w:r>
      <w:r w:rsidR="00C4071A" w:rsidRPr="00C4071A">
        <w:rPr>
          <w:rFonts w:eastAsiaTheme="minorEastAsia"/>
        </w:rPr>
        <w:t>fBW_OMEGAR_DTD_LPFPx</w:t>
      </w:r>
      <w:r w:rsidR="00301EAA">
        <w:rPr>
          <w:rFonts w:eastAsiaTheme="minorEastAsia"/>
        </w:rPr>
        <w:t>”</w:t>
      </w:r>
      <w:r w:rsidR="00C4071A">
        <w:rPr>
          <w:rFonts w:eastAsiaTheme="minorEastAsia"/>
        </w:rPr>
        <w:t xml:space="preserve"> which equals 0.032 Hz for all variants).</w:t>
      </w:r>
    </w:p>
    <w:p w14:paraId="6C63DD93" w14:textId="77777777" w:rsidR="000023C3" w:rsidRDefault="0042137F" w:rsidP="002D42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g0</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60</m:t>
              </m:r>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rpm</m:t>
              </m:r>
            </m:e>
          </m:d>
        </m:oMath>
      </m:oMathPara>
    </w:p>
    <w:p w14:paraId="4E385028" w14:textId="77777777" w:rsidR="003B088E" w:rsidRDefault="003B088E" w:rsidP="002D42FB">
      <w:pPr>
        <w:rPr>
          <w:rFonts w:eastAsiaTheme="minorEastAsia"/>
        </w:rPr>
      </w:pPr>
    </w:p>
    <w:p w14:paraId="6167DCD4" w14:textId="77777777" w:rsidR="00E97FD5" w:rsidRDefault="00E97FD5" w:rsidP="002D42FB">
      <w:pPr>
        <w:rPr>
          <w:rFonts w:eastAsiaTheme="minorEastAsia"/>
        </w:rPr>
      </w:pPr>
      <w:r>
        <w:rPr>
          <w:rFonts w:eastAsiaTheme="minorEastAsia"/>
        </w:rPr>
        <w:t>The “design speed” for the gain scheduling</w:t>
      </w:r>
      <w:r w:rsidR="00CF3E03">
        <w:rPr>
          <w:rFonts w:eastAsiaTheme="minorEastAsia"/>
        </w:rPr>
        <w:t xml:space="preserve"> </w:t>
      </w:r>
      <w:r w:rsidR="00675CC0">
        <w:rPr>
          <w:rFonts w:eastAsiaTheme="minorEastAsia"/>
        </w:rPr>
        <w:t>is given as stated below</w:t>
      </w:r>
      <w:r w:rsidR="000023C3">
        <w:rPr>
          <w:rFonts w:eastAsiaTheme="minorEastAsia"/>
        </w:rPr>
        <w:t xml:space="preserve">. The final gain scheduling factor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des</m:t>
            </m:r>
          </m:sub>
        </m:sSub>
      </m:oMath>
      <w:r w:rsidR="000023C3">
        <w:rPr>
          <w:rFonts w:eastAsiaTheme="minorEastAsia"/>
        </w:rPr>
        <w:t>.</w:t>
      </w:r>
    </w:p>
    <w:p w14:paraId="688FAA19" w14:textId="77777777" w:rsidR="00E97FD5" w:rsidRPr="006119E2" w:rsidRDefault="00E97FD5" w:rsidP="00E97FD5">
      <w:pPr>
        <w:rPr>
          <w:rFonts w:eastAsiaTheme="minorEastAsia"/>
          <w:lang w:val="de-DE"/>
        </w:rPr>
      </w:pPr>
      <m:oMathPara>
        <m:oMath>
          <m:r>
            <w:rPr>
              <w:rFonts w:ascii="Cambria Math" w:eastAsiaTheme="minorEastAsia" w:hAnsi="Cambria Math"/>
              <w:lang w:val="de-DE"/>
            </w:rPr>
            <m:t xml:space="preserve"> </m:t>
          </m:r>
          <m:r>
            <m:rPr>
              <m:nor/>
            </m:rPr>
            <w:rPr>
              <w:rFonts w:ascii="Cambria Math" w:eastAsiaTheme="minorEastAsia" w:hAnsi="Cambria Math"/>
              <w:lang w:val="de-DE"/>
            </w:rPr>
            <m:t>DFIG :</m:t>
          </m:r>
          <m:r>
            <w:rPr>
              <w:rFonts w:ascii="Cambria Math" w:eastAsiaTheme="minorEastAsia" w:hAnsi="Cambria Math"/>
              <w:lang w:val="de-DE"/>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des</m:t>
              </m:r>
            </m:sub>
          </m:sSub>
          <m:r>
            <w:rPr>
              <w:rFonts w:ascii="Cambria Math" w:eastAsiaTheme="minorEastAsia" w:hAnsi="Cambria Math"/>
              <w:lang w:val="de-DE"/>
            </w:rPr>
            <m:t>=</m:t>
          </m:r>
          <m:r>
            <w:rPr>
              <w:rFonts w:ascii="Cambria Math" w:eastAsiaTheme="minorEastAsia" w:hAnsi="Cambria Math"/>
            </w:rPr>
            <m:t>π</m:t>
          </m:r>
          <m:r>
            <w:rPr>
              <w:rFonts w:ascii="Cambria Math" w:eastAsiaTheme="minorEastAsia" w:hAnsi="Cambria Math"/>
              <w:lang w:val="de-DE"/>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grid</m:t>
              </m:r>
            </m:sub>
          </m:sSub>
          <m:r>
            <w:rPr>
              <w:rFonts w:ascii="Cambria Math" w:eastAsiaTheme="minorEastAsia" w:hAnsi="Cambria Math"/>
              <w:lang w:val="de-DE"/>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grid</m:t>
              </m:r>
            </m:sub>
          </m:sSub>
          <m:r>
            <w:rPr>
              <w:rFonts w:ascii="Cambria Math" w:eastAsiaTheme="minorEastAsia" w:hAnsi="Cambria Math"/>
              <w:lang w:val="de-DE"/>
            </w:rPr>
            <m:t>=50 [</m:t>
          </m:r>
          <m:r>
            <w:rPr>
              <w:rFonts w:ascii="Cambria Math" w:eastAsiaTheme="minorEastAsia" w:hAnsi="Cambria Math"/>
            </w:rPr>
            <m:t>Hz</m:t>
          </m:r>
          <m:r>
            <w:rPr>
              <w:rFonts w:ascii="Cambria Math" w:eastAsiaTheme="minorEastAsia" w:hAnsi="Cambria Math"/>
              <w:lang w:val="de-DE"/>
            </w:rPr>
            <m:t>]</m:t>
          </m:r>
        </m:oMath>
      </m:oMathPara>
    </w:p>
    <w:p w14:paraId="6A7D6F4D" w14:textId="77777777" w:rsidR="00E97FD5" w:rsidRPr="00E97FD5" w:rsidRDefault="00E97FD5" w:rsidP="00E97FD5">
      <w:pPr>
        <w:rPr>
          <w:rFonts w:eastAsiaTheme="minorEastAsia"/>
        </w:rPr>
      </w:pPr>
      <m:oMathPara>
        <m:oMath>
          <m:r>
            <w:rPr>
              <w:rFonts w:ascii="Cambria Math" w:eastAsiaTheme="minorEastAsia" w:hAnsi="Cambria Math"/>
            </w:rPr>
            <w:lastRenderedPageBreak/>
            <m:t xml:space="preserve"> </m:t>
          </m:r>
          <m:r>
            <m:rPr>
              <m:nor/>
            </m:rPr>
            <w:rPr>
              <w:rFonts w:ascii="Cambria Math" w:eastAsiaTheme="minorEastAsia" w:hAnsi="Cambria Math"/>
            </w:rPr>
            <m:t>Full Scale Converter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des</m:t>
              </m:r>
            </m:sub>
          </m:sSub>
          <m:r>
            <w:rPr>
              <w:rFonts w:ascii="Cambria Math" w:eastAsiaTheme="minorEastAsia" w:hAnsi="Cambria Math"/>
            </w:rPr>
            <m:t xml:space="preserve"> [rad/s]=</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60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rated</m:t>
              </m:r>
            </m:sub>
          </m:sSub>
          <m:r>
            <w:rPr>
              <w:rFonts w:ascii="Cambria Math" w:eastAsiaTheme="minorEastAsia" w:hAnsi="Cambria Math"/>
            </w:rPr>
            <m:t xml:space="preserve"> [rpm]</m:t>
          </m:r>
        </m:oMath>
      </m:oMathPara>
    </w:p>
    <w:p w14:paraId="6923BE3A" w14:textId="77777777" w:rsidR="00E97FD5" w:rsidRPr="00E97FD5" w:rsidRDefault="0089449F" w:rsidP="00E97FD5">
      <w:pPr>
        <w:rPr>
          <w:rFonts w:eastAsiaTheme="minorEastAsia"/>
        </w:rPr>
      </w:pPr>
      <w:r w:rsidRPr="0089449F">
        <w:rPr>
          <w:rFonts w:eastAsiaTheme="minorEastAsia"/>
          <w:u w:val="single"/>
        </w:rPr>
        <w:t>Remark:</w:t>
      </w:r>
      <w:r>
        <w:rPr>
          <w:rFonts w:eastAsiaTheme="minorEastAsia"/>
        </w:rPr>
        <w:t xml:space="preserve"> Notice, that the scaling for DFIG is somewhat “strange” as grid frequency is fixed for all variants and conversion factor to </w:t>
      </w:r>
      <m:oMath>
        <m:r>
          <w:rPr>
            <w:rFonts w:ascii="Cambria Math" w:eastAsiaTheme="minorEastAsia" w:hAnsi="Cambria Math"/>
          </w:rPr>
          <m:t>rad/s</m:t>
        </m:r>
      </m:oMath>
      <w:r>
        <w:rPr>
          <w:rFonts w:eastAsiaTheme="minorEastAsia"/>
        </w:rPr>
        <w:t xml:space="preserve"> should be </w:t>
      </w:r>
      <m:oMath>
        <m:r>
          <w:rPr>
            <w:rFonts w:ascii="Cambria Math" w:eastAsiaTheme="minorEastAsia" w:hAnsi="Cambria Math"/>
          </w:rPr>
          <m:t>2π</m:t>
        </m:r>
      </m:oMath>
      <w:r>
        <w:rPr>
          <w:rFonts w:eastAsiaTheme="minorEastAsia"/>
        </w:rPr>
        <w:t xml:space="preserve">. Though, it is not a problem as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des</m:t>
            </m:r>
          </m:sub>
        </m:sSub>
      </m:oMath>
      <w:r>
        <w:rPr>
          <w:rFonts w:eastAsiaTheme="minorEastAsia"/>
        </w:rPr>
        <w:t xml:space="preserve"> could be any number expect zero.</w:t>
      </w:r>
    </w:p>
    <w:p w14:paraId="1B45AE6F" w14:textId="77777777" w:rsidR="00AA41B9" w:rsidRDefault="00AA41B9" w:rsidP="00AA0912"/>
    <w:p w14:paraId="5B41995C" w14:textId="77777777" w:rsidR="00197CD6" w:rsidRDefault="00197CD6" w:rsidP="00EA464E"/>
    <w:p w14:paraId="7EA551BC" w14:textId="77777777" w:rsidR="00197CD6" w:rsidRDefault="00197CD6" w:rsidP="00947F62">
      <w:pPr>
        <w:pStyle w:val="Heading1"/>
        <w:pageBreakBefore/>
        <w:ind w:left="431" w:hanging="431"/>
      </w:pPr>
      <w:bookmarkStart w:id="113" w:name="_Toc502738282"/>
      <w:r>
        <w:lastRenderedPageBreak/>
        <w:t>Appendix: Rotor sensitivities</w:t>
      </w:r>
      <w:bookmarkEnd w:id="113"/>
    </w:p>
    <w:p w14:paraId="273D880B" w14:textId="77777777" w:rsidR="00B81E02" w:rsidRDefault="00B81E02" w:rsidP="00197CD6">
      <w:r>
        <w:t>Within wtLin sensitivities are calculated in a certain way. Derivation of some sensitivities are shown in this section.</w:t>
      </w:r>
    </w:p>
    <w:p w14:paraId="7E98D373" w14:textId="77777777" w:rsidR="00F72639" w:rsidRDefault="00F72639" w:rsidP="00197CD6">
      <w:r>
        <w:t>First some definitions and general formulas.</w:t>
      </w:r>
    </w:p>
    <w:p w14:paraId="47F4F197" w14:textId="77777777" w:rsidR="00947F62" w:rsidRDefault="00947F62" w:rsidP="00197CD6"/>
    <w:p w14:paraId="1AE50FCA" w14:textId="77777777" w:rsidR="00F72639" w:rsidRPr="00F72639" w:rsidRDefault="00F72639" w:rsidP="00F72639">
      <w:r>
        <w:t xml:space="preserve">Rotor area:   </w:t>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609B7B5E" w14:textId="77777777" w:rsidR="00F72639" w:rsidRDefault="00F72639" w:rsidP="00F72639">
      <w:pPr>
        <w:rPr>
          <w:rFonts w:eastAsiaTheme="minorEastAsia"/>
        </w:rPr>
      </w:pPr>
      <w:r>
        <w:rPr>
          <w:rFonts w:eastAsiaTheme="minorEastAsia"/>
        </w:rPr>
        <w:t xml:space="preserve">Rotational speed with gear ratio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ω=N</m:t>
        </m:r>
        <m:r>
          <m:rPr>
            <m:sty m:val="p"/>
          </m:rPr>
          <w:rPr>
            <w:rFonts w:ascii="Cambria Math" w:eastAsiaTheme="minorEastAsia" w:hAnsi="Cambria Math"/>
          </w:rPr>
          <m:t>Ω</m:t>
        </m:r>
      </m:oMath>
    </w:p>
    <w:p w14:paraId="47D8ADD3" w14:textId="77777777" w:rsidR="00F72639" w:rsidRPr="00F72639" w:rsidRDefault="0047508B" w:rsidP="00F72639">
      <w:pPr>
        <w:rPr>
          <w:rFonts w:eastAsiaTheme="minorEastAsia"/>
        </w:rPr>
      </w:pPr>
      <w:r>
        <w:rPr>
          <w:rFonts w:eastAsiaTheme="minorEastAsia"/>
        </w:rPr>
        <w:t xml:space="preserve">Tip </w:t>
      </w:r>
      <w:r w:rsidR="00F72639">
        <w:rPr>
          <w:rFonts w:eastAsiaTheme="minorEastAsia"/>
        </w:rPr>
        <w:t xml:space="preserve">speed ratio and wind speed: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R</m:t>
            </m:r>
            <m:r>
              <m:rPr>
                <m:sty m:val="p"/>
              </m:rPr>
              <w:rPr>
                <w:rFonts w:ascii="Cambria Math" w:eastAsiaTheme="minorEastAsia" w:hAnsi="Cambria Math"/>
              </w:rPr>
              <m:t>Ω</m:t>
            </m:r>
          </m:num>
          <m:den>
            <m:r>
              <w:rPr>
                <w:rFonts w:ascii="Cambria Math" w:eastAsiaTheme="minorEastAsia" w:hAnsi="Cambria Math"/>
              </w:rPr>
              <m:t>v</m:t>
            </m:r>
          </m:den>
        </m:f>
      </m:oMath>
      <w:r w:rsidR="00F72639">
        <w:rPr>
          <w:rFonts w:eastAsiaTheme="minorEastAsia"/>
        </w:rPr>
        <w:t xml:space="preserve">   and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R</m:t>
            </m:r>
            <m:r>
              <m:rPr>
                <m:sty m:val="p"/>
              </m:rPr>
              <w:rPr>
                <w:rFonts w:ascii="Cambria Math" w:eastAsiaTheme="minorEastAsia" w:hAnsi="Cambria Math"/>
              </w:rPr>
              <m:t>Ω</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Rω</m:t>
            </m:r>
          </m:num>
          <m:den>
            <m:r>
              <w:rPr>
                <w:rFonts w:ascii="Cambria Math" w:eastAsiaTheme="minorEastAsia" w:hAnsi="Cambria Math"/>
              </w:rPr>
              <m:t>Nλ</m:t>
            </m:r>
          </m:den>
        </m:f>
      </m:oMath>
    </w:p>
    <w:p w14:paraId="5E9147F9" w14:textId="77777777" w:rsidR="00F72639" w:rsidRDefault="0047508B" w:rsidP="00197CD6">
      <w:r>
        <w:t xml:space="preserve">Tip speed ratio derivatives:  </w:t>
      </w:r>
      <m:oMath>
        <m:f>
          <m:fPr>
            <m:ctrlPr>
              <w:rPr>
                <w:rFonts w:ascii="Cambria Math" w:hAnsi="Cambria Math"/>
                <w:i/>
              </w:rPr>
            </m:ctrlPr>
          </m:fPr>
          <m:num>
            <m:r>
              <w:rPr>
                <w:rFonts w:ascii="Cambria Math" w:hAnsi="Cambria Math"/>
              </w:rPr>
              <m:t>∂λ</m:t>
            </m:r>
          </m:num>
          <m:den>
            <m:r>
              <w:rPr>
                <w:rFonts w:ascii="Cambria Math" w:hAnsi="Cambria Math"/>
              </w:rPr>
              <m:t>∂</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v</m:t>
            </m:r>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v</m:t>
            </m:r>
          </m:den>
        </m:f>
      </m:oMath>
      <w:r>
        <w:rPr>
          <w:rFonts w:eastAsiaTheme="minorEastAsia"/>
        </w:rPr>
        <w:t xml:space="preserve"> </w:t>
      </w:r>
    </w:p>
    <w:p w14:paraId="068310E0" w14:textId="77777777" w:rsidR="00947F62" w:rsidRDefault="00947F62" w:rsidP="00197CD6">
      <w:r>
        <w:t xml:space="preserve">Torque coefficient: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C</m:t>
            </m:r>
          </m:e>
          <m:sub>
            <m:r>
              <w:rPr>
                <w:rFonts w:ascii="Cambria Math" w:hAnsi="Cambria Math"/>
              </w:rPr>
              <m:t>p</m:t>
            </m:r>
          </m:sub>
        </m:sSub>
      </m:oMath>
    </w:p>
    <w:p w14:paraId="6D2B06B0" w14:textId="77777777" w:rsidR="00947F62" w:rsidRDefault="00AC562A" w:rsidP="00197CD6">
      <w:pPr>
        <w:rPr>
          <w:rFonts w:eastAsiaTheme="minorEastAsia"/>
        </w:rPr>
      </w:pPr>
      <w:r>
        <w:t xml:space="preserve">Derivative of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9917C8">
        <w:rPr>
          <w:rFonts w:eastAsiaTheme="minorEastAsia"/>
        </w:rPr>
        <w:t xml:space="preserve"> with respect to wind speed</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(λ(v))</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r>
              <m:rPr>
                <m:sty m:val="p"/>
              </m:rPr>
              <w:rPr>
                <w:rFonts w:ascii="Cambria Math" w:eastAsiaTheme="minorEastAsia" w:hAnsi="Cambria Math"/>
              </w:rPr>
              <m:t>Ω</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∂λ</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v</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∂λ</m:t>
            </m:r>
          </m:den>
        </m:f>
      </m:oMath>
    </w:p>
    <w:p w14:paraId="26AC7950" w14:textId="77777777" w:rsidR="00604EDB" w:rsidRPr="00604EDB" w:rsidRDefault="00604EDB" w:rsidP="00197CD6">
      <w:pPr>
        <w:rPr>
          <w:rFonts w:eastAsiaTheme="minorEastAsia"/>
        </w:rPr>
      </w:pPr>
      <w:r>
        <w:t xml:space="preserve">Derivative of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with respect to rotational speed: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(λ(</m:t>
            </m:r>
            <m:r>
              <m:rPr>
                <m:sty m:val="p"/>
              </m:rPr>
              <w:rPr>
                <w:rFonts w:ascii="Cambria Math" w:eastAsiaTheme="minorEastAsia" w:hAnsi="Cambria Math"/>
              </w:rPr>
              <m:t>Ω</m:t>
            </m:r>
            <m:r>
              <w:rPr>
                <w:rFonts w:ascii="Cambria Math" w:eastAsiaTheme="minorEastAsia" w:hAnsi="Cambria Math"/>
              </w:rPr>
              <m:t>))</m:t>
            </m:r>
          </m:num>
          <m:den>
            <m:r>
              <w:rPr>
                <w:rFonts w:ascii="Cambria Math" w:eastAsiaTheme="minorEastAsia" w:hAnsi="Cambria Math"/>
              </w:rPr>
              <m:t>∂</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v</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∂λ</m:t>
            </m:r>
          </m:den>
        </m:f>
      </m:oMath>
    </w:p>
    <w:p w14:paraId="41B6B0C7" w14:textId="77777777" w:rsidR="00197CD6" w:rsidRDefault="00947F62" w:rsidP="00197CD6">
      <w:r>
        <w:t>The r</w:t>
      </w:r>
      <w:r w:rsidR="00F72639">
        <w:t>otor power can be expressed as</w:t>
      </w:r>
    </w:p>
    <w:p w14:paraId="18A89D69" w14:textId="77777777" w:rsidR="00F72639" w:rsidRDefault="0042137F" w:rsidP="00197CD6">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14:paraId="17AB73D4" w14:textId="77777777" w:rsidR="00E3622D" w:rsidRDefault="00947F62" w:rsidP="00947F62">
      <w:r>
        <w:t>The r</w:t>
      </w:r>
      <w:r w:rsidR="00E90016">
        <w:t>otor torque</w:t>
      </w:r>
      <w:r>
        <w:t xml:space="preserve"> can be expressed as</w:t>
      </w:r>
    </w:p>
    <w:p w14:paraId="278745B6" w14:textId="77777777" w:rsidR="00947F62" w:rsidRDefault="0042137F" w:rsidP="00947F62">
      <m:oMathPara>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AC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3</m:t>
              </m:r>
            </m:sup>
          </m:sSup>
          <m:f>
            <m:fPr>
              <m:ctrlPr>
                <w:rPr>
                  <w:rFonts w:ascii="Cambria Math" w:hAnsi="Cambria Math"/>
                  <w:i/>
                </w:rPr>
              </m:ctrlPr>
            </m:fPr>
            <m:num>
              <m:r>
                <w:rPr>
                  <w:rFonts w:ascii="Cambria Math" w:hAnsi="Cambria Math"/>
                </w:rPr>
                <m:t>1</m:t>
              </m:r>
            </m:num>
            <m:den>
              <m:r>
                <m:rPr>
                  <m:sty m:val="p"/>
                </m:rPr>
                <w:rPr>
                  <w:rFonts w:ascii="Cambria Math" w:hAnsi="Cambria Math"/>
                </w:rPr>
                <m:t>Ω</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AC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hAnsi="Cambria Math"/>
                  <w:i/>
                </w:rPr>
              </m:ctrlPr>
            </m:fPr>
            <m:num>
              <m:r>
                <w:rPr>
                  <w:rFonts w:ascii="Cambria Math" w:hAnsi="Cambria Math"/>
                </w:rPr>
                <m:t>R</m:t>
              </m:r>
            </m:num>
            <m:den>
              <m:r>
                <w:rPr>
                  <w:rFonts w:ascii="Cambria Math" w:hAnsi="Cambria Math"/>
                </w:rPr>
                <m:t>λ</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sSub>
            <m:sSubPr>
              <m:ctrlPr>
                <w:rPr>
                  <w:rFonts w:ascii="Cambria Math" w:hAnsi="Cambria Math"/>
                  <w:i/>
                </w:rPr>
              </m:ctrlPr>
            </m:sSubPr>
            <m:e>
              <m:r>
                <w:rPr>
                  <w:rFonts w:ascii="Cambria Math" w:hAnsi="Cambria Math"/>
                </w:rPr>
                <m:t>C</m:t>
              </m:r>
            </m:e>
            <m:sub>
              <m:r>
                <w:rPr>
                  <w:rFonts w:ascii="Cambria Math" w:hAnsi="Cambria Math"/>
                </w:rPr>
                <m:t>m</m:t>
              </m:r>
            </m:sub>
          </m:sSub>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m:oMathPara>
    </w:p>
    <w:p w14:paraId="0B8A2BB7" w14:textId="77777777" w:rsidR="00947F62" w:rsidRDefault="00947F62" w:rsidP="00F859A0"/>
    <w:p w14:paraId="4EBBC1BA" w14:textId="77777777" w:rsidR="00CB4DAC" w:rsidRDefault="00CB4DAC" w:rsidP="00F859A0"/>
    <w:p w14:paraId="1403E9E5" w14:textId="77777777" w:rsidR="00F859A0" w:rsidRPr="00D012CD" w:rsidRDefault="00E0471B" w:rsidP="00F859A0">
      <w:pPr>
        <w:rPr>
          <w:rFonts w:eastAsiaTheme="minorEastAsia"/>
          <w:b/>
        </w:rPr>
      </w:pPr>
      <w:r w:rsidRPr="00D012CD">
        <w:rPr>
          <w:b/>
        </w:rPr>
        <w:t xml:space="preserve">Sensitivity </w:t>
      </w:r>
      <m:oMath>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m:t>
                </m:r>
              </m:sub>
            </m:sSub>
          </m:num>
          <m:den>
            <m:r>
              <m:rPr>
                <m:sty m:val="bi"/>
              </m:rPr>
              <w:rPr>
                <w:rFonts w:ascii="Cambria Math" w:hAnsi="Cambria Math"/>
              </w:rPr>
              <m:t>∂θ</m:t>
            </m:r>
          </m:den>
        </m:f>
      </m:oMath>
    </w:p>
    <w:p w14:paraId="7530AA30" w14:textId="77777777" w:rsidR="00947F62" w:rsidRDefault="0042137F" w:rsidP="00F859A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num>
            <m:den>
              <m:r>
                <w:rPr>
                  <w:rFonts w:ascii="Cambria Math" w:eastAsiaTheme="minorEastAsia" w:hAnsi="Cambria Math"/>
                </w:rPr>
                <m:t>∂θ</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∂θ</m:t>
              </m:r>
            </m:den>
          </m:f>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hAnsi="Cambria Math"/>
                      <w:i/>
                    </w:rPr>
                  </m:ctrlPr>
                </m:fPr>
                <m:num>
                  <m:r>
                    <w:rPr>
                      <w:rFonts w:ascii="Cambria Math" w:hAnsi="Cambria Math"/>
                    </w:rPr>
                    <m:t>R</m:t>
                  </m:r>
                </m:num>
                <m:den>
                  <m:r>
                    <w:rPr>
                      <w:rFonts w:ascii="Cambria Math" w:hAnsi="Cambria Math"/>
                    </w:rPr>
                    <m:t>λ</m:t>
                  </m:r>
                </m:den>
              </m:f>
            </m:e>
          </m:d>
          <m:r>
            <w:rPr>
              <w:rFonts w:ascii="Cambria Math" w:eastAsiaTheme="minorEastAsia"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ρAR</m:t>
          </m:r>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∂θ</m:t>
              </m:r>
            </m:den>
          </m:f>
        </m:oMath>
      </m:oMathPara>
    </w:p>
    <w:p w14:paraId="66FDF5E3" w14:textId="77777777" w:rsidR="00D012CD" w:rsidRDefault="00D012CD" w:rsidP="00D012CD"/>
    <w:p w14:paraId="37CEE872" w14:textId="77777777" w:rsidR="00CB4DAC" w:rsidRDefault="00CB4DAC" w:rsidP="00D012CD"/>
    <w:p w14:paraId="17B8353C" w14:textId="77777777" w:rsidR="00D012CD" w:rsidRPr="00D012CD" w:rsidRDefault="00D012CD" w:rsidP="00D012CD">
      <w:pPr>
        <w:rPr>
          <w:rFonts w:eastAsiaTheme="minorEastAsia"/>
          <w:b/>
        </w:rPr>
      </w:pPr>
      <w:r w:rsidRPr="00D012CD">
        <w:rPr>
          <w:b/>
        </w:rPr>
        <w:t xml:space="preserve">Sensitivity </w:t>
      </w:r>
      <m:oMath>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m:t>
                </m:r>
              </m:sub>
            </m:sSub>
          </m:num>
          <m:den>
            <m:r>
              <m:rPr>
                <m:sty m:val="bi"/>
              </m:rPr>
              <w:rPr>
                <w:rFonts w:ascii="Cambria Math" w:hAnsi="Cambria Math"/>
              </w:rPr>
              <m:t>∂v</m:t>
            </m:r>
          </m:den>
        </m:f>
      </m:oMath>
    </w:p>
    <w:p w14:paraId="10DEEDC8" w14:textId="77777777" w:rsidR="0073779C" w:rsidRPr="0073779C" w:rsidRDefault="0042137F" w:rsidP="00D012C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num>
            <m:den>
              <m:r>
                <w:rPr>
                  <w:rFonts w:ascii="Cambria Math" w:eastAsiaTheme="minorEastAsia" w:hAnsi="Cambria Math"/>
                </w:rPr>
                <m:t>∂v</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∂v</m:t>
              </m:r>
            </m:den>
          </m:f>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AC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3</m:t>
                  </m:r>
                </m:sup>
              </m:sSup>
              <m:f>
                <m:fPr>
                  <m:ctrlPr>
                    <w:rPr>
                      <w:rFonts w:ascii="Cambria Math" w:hAnsi="Cambria Math"/>
                      <w:i/>
                    </w:rPr>
                  </m:ctrlPr>
                </m:fPr>
                <m:num>
                  <m:r>
                    <w:rPr>
                      <w:rFonts w:ascii="Cambria Math" w:hAnsi="Cambria Math"/>
                    </w:rPr>
                    <m:t>1</m:t>
                  </m:r>
                </m:num>
                <m:den>
                  <m:r>
                    <m:rPr>
                      <m:sty m:val="p"/>
                    </m:rPr>
                    <w:rPr>
                      <w:rFonts w:ascii="Cambria Math" w:hAnsi="Cambria Math"/>
                    </w:rPr>
                    <m:t>Ω</m:t>
                  </m:r>
                </m:den>
              </m:f>
            </m:e>
          </m:d>
          <m:r>
            <w:rPr>
              <w:rFonts w:ascii="Cambria Math" w:eastAsiaTheme="minorEastAsia"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f>
            <m:fPr>
              <m:ctrlPr>
                <w:rPr>
                  <w:rFonts w:ascii="Cambria Math" w:hAnsi="Cambria Math"/>
                  <w:i/>
                </w:rPr>
              </m:ctrlPr>
            </m:fPr>
            <m:num>
              <m:r>
                <w:rPr>
                  <w:rFonts w:ascii="Cambria Math" w:hAnsi="Cambria Math"/>
                </w:rPr>
                <m:t>1</m:t>
              </m:r>
            </m:num>
            <m:den>
              <m:r>
                <m:rPr>
                  <m:sty m:val="p"/>
                </m:rPr>
                <w:rPr>
                  <w:rFonts w:ascii="Cambria Math" w:hAnsi="Cambria Math"/>
                </w:rPr>
                <m:t>Ω</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∂v</m:t>
                  </m:r>
                </m:den>
              </m:f>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f>
            <m:fPr>
              <m:ctrlPr>
                <w:rPr>
                  <w:rFonts w:ascii="Cambria Math" w:hAnsi="Cambria Math"/>
                  <w:i/>
                </w:rPr>
              </m:ctrlPr>
            </m:fPr>
            <m:num>
              <m:r>
                <w:rPr>
                  <w:rFonts w:ascii="Cambria Math" w:hAnsi="Cambria Math"/>
                </w:rPr>
                <m:t>1</m:t>
              </m:r>
            </m:num>
            <m:den>
              <m:r>
                <m:rPr>
                  <m:sty m:val="p"/>
                </m:rPr>
                <w:rPr>
                  <w:rFonts w:ascii="Cambria Math" w:hAnsi="Cambria Math"/>
                </w:rPr>
                <m:t>Ω</m:t>
              </m:r>
            </m:den>
          </m:f>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∂λ</m:t>
                  </m:r>
                </m:den>
              </m:f>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p</m:t>
                  </m:r>
                </m:sub>
              </m:sSub>
            </m:e>
          </m:d>
        </m:oMath>
      </m:oMathPara>
    </w:p>
    <w:p w14:paraId="5354C0DC" w14:textId="77777777" w:rsidR="00D012CD" w:rsidRDefault="0073779C" w:rsidP="00D012CD">
      <w:pPr>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ρA</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λ</m:t>
              </m:r>
            </m:den>
          </m:f>
          <m:r>
            <w:rPr>
              <w:rFonts w:ascii="Cambria Math" w:eastAsiaTheme="minorEastAsia" w:hAnsi="Cambria Math"/>
            </w:rPr>
            <m:t>v</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λ</m:t>
                      </m:r>
                    </m:e>
                  </m:d>
                </m:num>
                <m:den>
                  <m:r>
                    <w:rPr>
                      <w:rFonts w:ascii="Cambria Math" w:hAnsi="Cambria Math"/>
                    </w:rPr>
                    <m:t>∂λ</m:t>
                  </m:r>
                </m:den>
              </m:f>
              <m:r>
                <w:rPr>
                  <w:rFonts w:ascii="Cambria Math" w:hAnsi="Cambria Math"/>
                </w:rPr>
                <m:t>+3</m:t>
              </m:r>
              <m:sSub>
                <m:sSubPr>
                  <m:ctrlPr>
                    <w:rPr>
                      <w:rFonts w:ascii="Cambria Math" w:hAnsi="Cambria Math"/>
                      <w:i/>
                    </w:rPr>
                  </m:ctrlPr>
                </m:sSubPr>
                <m:e>
                  <m:r>
                    <w:rPr>
                      <w:rFonts w:ascii="Cambria Math" w:hAnsi="Cambria Math"/>
                    </w:rPr>
                    <m:t>λC</m:t>
                  </m:r>
                </m:e>
                <m:sub>
                  <m:r>
                    <w:rPr>
                      <w:rFonts w:ascii="Cambria Math" w:hAnsi="Cambria Math"/>
                    </w:rPr>
                    <m:t>m</m:t>
                  </m:r>
                </m:sub>
              </m:sSub>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ρARv</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λ</m:t>
                      </m:r>
                    </m:e>
                  </m:d>
                </m:num>
                <m:den>
                  <m:r>
                    <w:rPr>
                      <w:rFonts w:ascii="Cambria Math" w:hAnsi="Cambria Math"/>
                    </w:rPr>
                    <m:t>∂λ</m:t>
                  </m:r>
                </m:den>
              </m:f>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ρARv</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∂λ</m:t>
                  </m:r>
                </m:den>
              </m:f>
              <m:r>
                <w:rPr>
                  <w:rFonts w:ascii="Cambria Math" w:hAnsi="Cambria Math"/>
                </w:rPr>
                <m:t>λ+2</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eastAsiaTheme="minorEastAsia" w:hAnsi="Cambria Math"/>
            </w:rPr>
            <m:t xml:space="preserve"> </m:t>
          </m:r>
        </m:oMath>
      </m:oMathPara>
    </w:p>
    <w:p w14:paraId="7577A264" w14:textId="77777777" w:rsidR="00D012CD" w:rsidRDefault="00D012CD" w:rsidP="00D012CD">
      <w:pPr>
        <w:rPr>
          <w:rFonts w:eastAsiaTheme="minorEastAsia"/>
        </w:rPr>
      </w:pPr>
    </w:p>
    <w:p w14:paraId="099DDACE" w14:textId="77777777" w:rsidR="00500BBA" w:rsidRDefault="00500BBA" w:rsidP="00500BBA"/>
    <w:p w14:paraId="07DFC9B6" w14:textId="77777777" w:rsidR="00500BBA" w:rsidRPr="00D012CD" w:rsidRDefault="00500BBA" w:rsidP="00500BBA">
      <w:pPr>
        <w:rPr>
          <w:rFonts w:eastAsiaTheme="minorEastAsia"/>
          <w:b/>
        </w:rPr>
      </w:pPr>
      <w:r w:rsidRPr="00D012CD">
        <w:rPr>
          <w:b/>
        </w:rPr>
        <w:t xml:space="preserve">Sensitivity </w:t>
      </w:r>
      <m:oMath>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m:t>
                </m:r>
              </m:sub>
            </m:sSub>
          </m:num>
          <m:den>
            <m:r>
              <m:rPr>
                <m:sty m:val="bi"/>
              </m:rPr>
              <w:rPr>
                <w:rFonts w:ascii="Cambria Math" w:hAnsi="Cambria Math"/>
              </w:rPr>
              <m:t>∂</m:t>
            </m:r>
            <m:r>
              <m:rPr>
                <m:sty m:val="b"/>
              </m:rPr>
              <w:rPr>
                <w:rFonts w:ascii="Cambria Math" w:hAnsi="Cambria Math"/>
              </w:rPr>
              <m:t>Ω</m:t>
            </m:r>
          </m:den>
        </m:f>
      </m:oMath>
    </w:p>
    <w:p w14:paraId="2F49F96D" w14:textId="77777777" w:rsidR="00500BBA" w:rsidRPr="0073779C" w:rsidRDefault="0042137F" w:rsidP="00500BB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num>
            <m:den>
              <m:r>
                <w:rPr>
                  <w:rFonts w:ascii="Cambria Math" w:eastAsiaTheme="minorEastAsia" w:hAnsi="Cambria Math"/>
                </w:rPr>
                <m:t>∂</m:t>
              </m:r>
              <m:r>
                <m:rPr>
                  <m:sty m:val="p"/>
                </m:rPr>
                <w:rPr>
                  <w:rFonts w:ascii="Cambria Math" w:eastAsiaTheme="minorEastAsia" w:hAnsi="Cambria Math"/>
                </w:rPr>
                <m:t>Ω</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ρAR</m:t>
          </m:r>
          <m:sSup>
            <m:sSupPr>
              <m:ctrlPr>
                <w:rPr>
                  <w:rFonts w:ascii="Cambria Math" w:hAnsi="Cambria Math"/>
                  <w:i/>
                </w:rPr>
              </m:ctrlPr>
            </m:sSupPr>
            <m:e>
              <m:r>
                <w:rPr>
                  <w:rFonts w:ascii="Cambria Math" w:hAnsi="Cambria Math"/>
                </w:rPr>
                <m:t>v</m:t>
              </m:r>
            </m:e>
            <m:sup>
              <m:r>
                <w:rPr>
                  <w:rFonts w:ascii="Cambria Math" w:hAnsi="Cambria Math"/>
                </w:rPr>
                <m:t>2</m:t>
              </m:r>
            </m:sup>
          </m:sSup>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m:rPr>
                  <m:sty m:val="p"/>
                </m:rPr>
                <w:rPr>
                  <w:rFonts w:ascii="Cambria Math" w:eastAsiaTheme="minorEastAsia" w:hAnsi="Cambria Math"/>
                </w:rPr>
                <m:t>Ω</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1</m:t>
                  </m:r>
                </m:num>
                <m:den>
                  <m:r>
                    <w:rPr>
                      <w:rFonts w:ascii="Cambria Math" w:hAnsi="Cambria Math"/>
                    </w:rPr>
                    <m:t>λ</m:t>
                  </m:r>
                </m:den>
              </m:f>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ρAR</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v</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hAnsi="Cambria Math"/>
                    </w:rPr>
                    <m:t>∂λ</m:t>
                  </m:r>
                </m:den>
              </m:f>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v</m:t>
                  </m:r>
                </m:num>
                <m:den>
                  <m:r>
                    <w:rPr>
                      <w:rFonts w:ascii="Cambria Math" w:hAnsi="Cambria Math"/>
                    </w:rPr>
                    <m:t>R</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den>
              </m:f>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ρA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hAnsi="Cambria Math"/>
                    </w:rPr>
                    <m:t>∂λ</m:t>
                  </m:r>
                </m:den>
              </m:f>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3F287D0" w14:textId="77777777" w:rsidR="0025438E" w:rsidRPr="00AA0C83" w:rsidRDefault="0025438E" w:rsidP="0025438E"/>
    <w:p w14:paraId="4A511FC3" w14:textId="77777777" w:rsidR="0025438E" w:rsidRPr="00AA0C83" w:rsidRDefault="0025438E" w:rsidP="0025438E">
      <w:pPr>
        <w:pStyle w:val="Heading1"/>
        <w:pageBreakBefore/>
        <w:ind w:left="431" w:hanging="431"/>
      </w:pPr>
      <w:bookmarkStart w:id="114" w:name="_Toc502738283"/>
      <w:r>
        <w:lastRenderedPageBreak/>
        <w:t xml:space="preserve">Appendix: </w:t>
      </w:r>
      <w:r w:rsidRPr="00AA0C83">
        <w:t>Future development</w:t>
      </w:r>
      <w:r>
        <w:t xml:space="preserve"> and notes</w:t>
      </w:r>
      <w:bookmarkEnd w:id="114"/>
    </w:p>
    <w:p w14:paraId="253C5694" w14:textId="77777777" w:rsidR="0025438E" w:rsidRDefault="0025438E" w:rsidP="0025438E"/>
    <w:p w14:paraId="16D24455" w14:textId="77777777" w:rsidR="0025438E" w:rsidRPr="00625E56" w:rsidRDefault="00084AE0" w:rsidP="0025438E">
      <w:pPr>
        <w:pStyle w:val="ListParagraph"/>
        <w:numPr>
          <w:ilvl w:val="0"/>
          <w:numId w:val="4"/>
        </w:numPr>
      </w:pPr>
      <w:r>
        <w:t>The g</w:t>
      </w:r>
      <w:r w:rsidR="0025438E">
        <w:t xml:space="preserve">enerator model should take generator speed as input instead of rotor speed. The generator speed can just be scaled inside to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rsidR="00EE3FB7">
        <w:rPr>
          <w:rFonts w:eastAsiaTheme="minorEastAsia"/>
        </w:rPr>
        <w:t>. This should be easy to fix.</w:t>
      </w:r>
    </w:p>
    <w:p w14:paraId="1B943F2E" w14:textId="77777777" w:rsidR="0025438E" w:rsidRPr="006D0976" w:rsidRDefault="0025438E" w:rsidP="0025438E">
      <w:pPr>
        <w:pStyle w:val="ListParagraph"/>
        <w:numPr>
          <w:ilvl w:val="0"/>
          <w:numId w:val="4"/>
        </w:numPr>
      </w:pPr>
      <w:r>
        <w:rPr>
          <w:rFonts w:eastAsiaTheme="minorEastAsia"/>
        </w:rPr>
        <w:t>Investigate DTD transfer function</w:t>
      </w:r>
    </w:p>
    <w:p w14:paraId="21489A6F" w14:textId="77777777" w:rsidR="0025438E" w:rsidRPr="002710EE" w:rsidRDefault="0025438E" w:rsidP="0025438E">
      <w:pPr>
        <w:pStyle w:val="ListParagraph"/>
        <w:numPr>
          <w:ilvl w:val="1"/>
          <w:numId w:val="4"/>
        </w:numPr>
      </w:pPr>
      <w:r>
        <w:rPr>
          <w:rFonts w:eastAsiaTheme="minorEastAsia"/>
        </w:rPr>
        <w:t>Check gain scheduling for each type</w:t>
      </w:r>
      <w:r w:rsidR="003E2753">
        <w:rPr>
          <w:rFonts w:eastAsiaTheme="minorEastAsia"/>
        </w:rPr>
        <w:t xml:space="preserve"> (DFIG and FullScale) by comparing to VTS</w:t>
      </w:r>
      <w:r w:rsidR="00743AC9">
        <w:rPr>
          <w:rFonts w:eastAsiaTheme="minorEastAsia"/>
        </w:rPr>
        <w:t xml:space="preserve"> and discuss with converter team</w:t>
      </w:r>
      <w:r>
        <w:rPr>
          <w:rFonts w:eastAsiaTheme="minorEastAsia"/>
        </w:rPr>
        <w:t xml:space="preserve">. </w:t>
      </w:r>
      <w:r w:rsidR="003E2753">
        <w:rPr>
          <w:rFonts w:eastAsiaTheme="minorEastAsia"/>
        </w:rPr>
        <w:t>Notice, VTS might not be correct.</w:t>
      </w:r>
      <w:r w:rsidR="00DC10DF">
        <w:rPr>
          <w:rFonts w:eastAsiaTheme="minorEastAsia"/>
        </w:rPr>
        <w:t xml:space="preserve"> Notice, FullScale</w:t>
      </w:r>
      <w:r w:rsidR="00743AC9">
        <w:rPr>
          <w:rFonts w:eastAsiaTheme="minorEastAsia"/>
        </w:rPr>
        <w:t xml:space="preserve"> version seems to be correct.</w:t>
      </w:r>
    </w:p>
    <w:p w14:paraId="79595C2D" w14:textId="77777777" w:rsidR="0025438E" w:rsidRPr="00E97FD5" w:rsidRDefault="0025438E" w:rsidP="0025438E">
      <w:pPr>
        <w:pStyle w:val="ListParagraph"/>
        <w:numPr>
          <w:ilvl w:val="1"/>
          <w:numId w:val="4"/>
        </w:numPr>
      </w:pPr>
      <w:r>
        <w:rPr>
          <w:rFonts w:eastAsiaTheme="minorEastAsia"/>
        </w:rPr>
        <w:t>Investigate if dynamics for operating</w:t>
      </w:r>
      <w:r w:rsidR="00084AE0">
        <w:rPr>
          <w:rFonts w:eastAsiaTheme="minorEastAsia"/>
        </w:rPr>
        <w:t xml:space="preserve"> point filter HwLp plays a role, i.e. route input generator speed through filter instead of selecting </w:t>
      </w:r>
      <w:r w:rsidR="00393ED1">
        <w:rPr>
          <w:rFonts w:eastAsiaTheme="minorEastAsia"/>
        </w:rPr>
        <w:t xml:space="preserve">the </w:t>
      </w:r>
      <w:r w:rsidR="00084AE0">
        <w:rPr>
          <w:rFonts w:eastAsiaTheme="minorEastAsia"/>
        </w:rPr>
        <w:t>operating point.</w:t>
      </w:r>
    </w:p>
    <w:p w14:paraId="743231F7" w14:textId="77777777" w:rsidR="0025438E" w:rsidRPr="001D1958" w:rsidRDefault="0025438E" w:rsidP="0025438E">
      <w:pPr>
        <w:pStyle w:val="ListParagraph"/>
        <w:numPr>
          <w:ilvl w:val="1"/>
          <w:numId w:val="4"/>
        </w:numPr>
      </w:pPr>
      <w:r>
        <w:rPr>
          <w:rFonts w:eastAsiaTheme="minorEastAsia"/>
        </w:rPr>
        <w:t xml:space="preserve">Update DTD with respect </w:t>
      </w:r>
      <w:r w:rsidR="00084AE0">
        <w:rPr>
          <w:rFonts w:eastAsiaTheme="minorEastAsia"/>
        </w:rPr>
        <w:t xml:space="preserve">to variants. </w:t>
      </w:r>
      <w:r>
        <w:rPr>
          <w:rFonts w:eastAsiaTheme="minorEastAsia"/>
        </w:rPr>
        <w:t>VCS-V and GAPC</w:t>
      </w:r>
      <w:r w:rsidR="00084AE0">
        <w:rPr>
          <w:rFonts w:eastAsiaTheme="minorEastAsia"/>
        </w:rPr>
        <w:t xml:space="preserve"> should not be used for handling variants, instead </w:t>
      </w:r>
      <w:r>
        <w:rPr>
          <w:rFonts w:eastAsiaTheme="minorEastAsia"/>
        </w:rPr>
        <w:t>use DFIG and FullScale.</w:t>
      </w:r>
    </w:p>
    <w:p w14:paraId="44B3C83E" w14:textId="77777777" w:rsidR="0025438E" w:rsidRPr="003B088E" w:rsidRDefault="0025438E" w:rsidP="0025438E">
      <w:pPr>
        <w:pStyle w:val="ListParagraph"/>
        <w:numPr>
          <w:ilvl w:val="1"/>
          <w:numId w:val="4"/>
        </w:numPr>
      </w:pPr>
      <w:r>
        <w:rPr>
          <w:rFonts w:eastAsiaTheme="minorEastAsia"/>
        </w:rPr>
        <w:t xml:space="preserve">Update wtLin code according to </w:t>
      </w:r>
      <w:r w:rsidR="00EE3FB7">
        <w:rPr>
          <w:rFonts w:eastAsiaTheme="minorEastAsia"/>
        </w:rPr>
        <w:t xml:space="preserve">DTD component </w:t>
      </w:r>
      <w:r>
        <w:rPr>
          <w:rFonts w:eastAsiaTheme="minorEastAsia"/>
        </w:rPr>
        <w:t>section.</w:t>
      </w:r>
    </w:p>
    <w:p w14:paraId="4015C193" w14:textId="77777777" w:rsidR="0025438E" w:rsidRPr="00625E56" w:rsidRDefault="00EE3FB7" w:rsidP="0025438E">
      <w:pPr>
        <w:pStyle w:val="ListParagraph"/>
        <w:numPr>
          <w:ilvl w:val="1"/>
          <w:numId w:val="4"/>
        </w:numPr>
      </w:pPr>
      <w:r>
        <w:rPr>
          <w:rFonts w:eastAsiaTheme="minorEastAsia"/>
        </w:rPr>
        <w:t xml:space="preserve">Remove </w:t>
      </w:r>
      <w:r w:rsidR="00084AE0">
        <w:rPr>
          <w:rFonts w:eastAsiaTheme="minorEastAsia"/>
        </w:rPr>
        <w:t>transfer function ‘</w:t>
      </w:r>
      <w:r>
        <w:rPr>
          <w:rFonts w:eastAsiaTheme="minorEastAsia"/>
        </w:rPr>
        <w:t>Hwest</w:t>
      </w:r>
      <w:r w:rsidR="00084AE0">
        <w:rPr>
          <w:rFonts w:eastAsiaTheme="minorEastAsia"/>
        </w:rPr>
        <w:t>’</w:t>
      </w:r>
      <w:r>
        <w:rPr>
          <w:rFonts w:eastAsiaTheme="minorEastAsia"/>
        </w:rPr>
        <w:t xml:space="preserve"> from </w:t>
      </w:r>
      <w:r w:rsidR="00084AE0">
        <w:rPr>
          <w:rFonts w:eastAsiaTheme="minorEastAsia"/>
        </w:rPr>
        <w:t xml:space="preserve">wtLin </w:t>
      </w:r>
      <w:r>
        <w:rPr>
          <w:rFonts w:eastAsiaTheme="minorEastAsia"/>
        </w:rPr>
        <w:t xml:space="preserve">code. This filter is not present </w:t>
      </w:r>
      <w:r w:rsidR="00084AE0">
        <w:rPr>
          <w:rFonts w:eastAsiaTheme="minorEastAsia"/>
        </w:rPr>
        <w:t xml:space="preserve">in </w:t>
      </w:r>
      <w:r>
        <w:rPr>
          <w:rFonts w:eastAsiaTheme="minorEastAsia"/>
        </w:rPr>
        <w:t>real DTD. Only part of converter teams design document to represent uncertainties.</w:t>
      </w:r>
    </w:p>
    <w:p w14:paraId="1DAFF015" w14:textId="77777777" w:rsidR="0025438E" w:rsidRPr="009F73A9" w:rsidRDefault="0025438E" w:rsidP="0025438E">
      <w:pPr>
        <w:pStyle w:val="ListParagraph"/>
        <w:numPr>
          <w:ilvl w:val="0"/>
          <w:numId w:val="4"/>
        </w:numPr>
      </w:pPr>
      <w:r>
        <w:rPr>
          <w:rFonts w:eastAsiaTheme="minorEastAsia"/>
        </w:rPr>
        <w:t>Implement Umda</w:t>
      </w:r>
      <w:r w:rsidR="000C69A7">
        <w:rPr>
          <w:rFonts w:eastAsiaTheme="minorEastAsia"/>
        </w:rPr>
        <w:t>mp function as an alternative to DTD. Umdamp is the old drive train damper.</w:t>
      </w:r>
    </w:p>
    <w:p w14:paraId="019A1AA4" w14:textId="77777777" w:rsidR="002E60E6" w:rsidRPr="00B615BF" w:rsidRDefault="000C69A7" w:rsidP="0025438E">
      <w:pPr>
        <w:pStyle w:val="ListParagraph"/>
        <w:numPr>
          <w:ilvl w:val="0"/>
          <w:numId w:val="4"/>
        </w:numPr>
      </w:pPr>
      <w:r>
        <w:rPr>
          <w:rFonts w:eastAsiaTheme="minorEastAsia"/>
        </w:rPr>
        <w:t>Investigate if it is a good idea to save</w:t>
      </w:r>
      <w:r w:rsidR="002E60E6">
        <w:rPr>
          <w:rFonts w:eastAsiaTheme="minorEastAsia"/>
        </w:rPr>
        <w:t xml:space="preserve"> old w</w:t>
      </w:r>
      <w:r w:rsidR="00EE3FB7">
        <w:rPr>
          <w:rFonts w:eastAsiaTheme="minorEastAsia"/>
        </w:rPr>
        <w:t xml:space="preserve">tLin versions to align </w:t>
      </w:r>
      <w:r>
        <w:rPr>
          <w:rFonts w:eastAsiaTheme="minorEastAsia"/>
        </w:rPr>
        <w:t xml:space="preserve">with </w:t>
      </w:r>
      <w:r w:rsidR="00EE3FB7">
        <w:rPr>
          <w:rFonts w:eastAsiaTheme="minorEastAsia"/>
        </w:rPr>
        <w:t>software</w:t>
      </w:r>
      <w:r>
        <w:rPr>
          <w:rFonts w:eastAsiaTheme="minorEastAsia"/>
        </w:rPr>
        <w:t xml:space="preserve"> releases</w:t>
      </w:r>
      <w:r w:rsidR="00EE3FB7">
        <w:rPr>
          <w:rFonts w:eastAsiaTheme="minorEastAsia"/>
        </w:rPr>
        <w:t>; i.e. difficult to match right software version.</w:t>
      </w:r>
      <w:r w:rsidR="003E2753">
        <w:rPr>
          <w:rFonts w:eastAsiaTheme="minorEastAsia"/>
        </w:rPr>
        <w:t xml:space="preserve"> The down-side to this is missing wtLin functionality in older versions.</w:t>
      </w:r>
    </w:p>
    <w:p w14:paraId="0FFCC439" w14:textId="77777777" w:rsidR="00B615BF" w:rsidRPr="00B615BF" w:rsidRDefault="00B615BF" w:rsidP="0025438E">
      <w:pPr>
        <w:pStyle w:val="ListParagraph"/>
        <w:numPr>
          <w:ilvl w:val="0"/>
          <w:numId w:val="4"/>
        </w:numPr>
      </w:pPr>
      <w:r>
        <w:rPr>
          <w:rFonts w:eastAsiaTheme="minorEastAsia"/>
        </w:rPr>
        <w:t>SSTD should be included.</w:t>
      </w:r>
    </w:p>
    <w:p w14:paraId="6F006C7D" w14:textId="77777777" w:rsidR="00B615BF" w:rsidRPr="00B615BF" w:rsidRDefault="00B615BF" w:rsidP="00B615BF">
      <w:pPr>
        <w:pStyle w:val="ListParagraph"/>
        <w:numPr>
          <w:ilvl w:val="1"/>
          <w:numId w:val="4"/>
        </w:numPr>
      </w:pPr>
      <w:r>
        <w:rPr>
          <w:rFonts w:eastAsiaTheme="minorEastAsia"/>
        </w:rPr>
        <w:t>SSTD power: This can be done by changing cnv input to PrefConv and make a new system with inputs Pref and Psstd, and output</w:t>
      </w:r>
      <w:r w:rsidR="003E2753">
        <w:rPr>
          <w:rFonts w:eastAsiaTheme="minorEastAsia"/>
        </w:rPr>
        <w:t>s</w:t>
      </w:r>
      <w:r>
        <w:rPr>
          <w:rFonts w:eastAsiaTheme="minorEastAsia"/>
        </w:rPr>
        <w:t xml:space="preserve"> PrefConv.</w:t>
      </w:r>
    </w:p>
    <w:p w14:paraId="7E4EDC13" w14:textId="77777777" w:rsidR="00B615BF" w:rsidRPr="00B615BF" w:rsidRDefault="00B615BF" w:rsidP="00B615BF">
      <w:pPr>
        <w:pStyle w:val="ListParagraph"/>
        <w:numPr>
          <w:ilvl w:val="1"/>
          <w:numId w:val="4"/>
        </w:numPr>
      </w:pPr>
      <w:r>
        <w:rPr>
          <w:rFonts w:eastAsiaTheme="minorEastAsia"/>
        </w:rPr>
        <w:t>SSTD pitch:</w:t>
      </w:r>
      <w:r w:rsidR="001F2DC2">
        <w:rPr>
          <w:rFonts w:eastAsiaTheme="minorEastAsia"/>
        </w:rPr>
        <w:t xml:space="preserve"> Make new input (force) to side-side tower model. The force must not affect the angular displacement!</w:t>
      </w:r>
    </w:p>
    <w:p w14:paraId="325DB346" w14:textId="77777777" w:rsidR="00B615BF" w:rsidRDefault="00B615BF" w:rsidP="00B615BF">
      <w:pPr>
        <w:pStyle w:val="ListParagraph"/>
        <w:numPr>
          <w:ilvl w:val="1"/>
          <w:numId w:val="4"/>
        </w:numPr>
      </w:pPr>
      <w:r>
        <w:rPr>
          <w:rFonts w:eastAsiaTheme="minorEastAsia"/>
        </w:rPr>
        <w:t>Side-side tow</w:t>
      </w:r>
      <w:r w:rsidR="00EE3FB7">
        <w:rPr>
          <w:rFonts w:eastAsiaTheme="minorEastAsia"/>
        </w:rPr>
        <w:t>e</w:t>
      </w:r>
      <w:r>
        <w:rPr>
          <w:rFonts w:eastAsiaTheme="minorEastAsia"/>
        </w:rPr>
        <w:t>r</w:t>
      </w:r>
      <w:r w:rsidR="001F2DC2">
        <w:rPr>
          <w:rFonts w:eastAsiaTheme="minorEastAsia"/>
        </w:rPr>
        <w:t xml:space="preserve"> </w:t>
      </w:r>
      <w:r w:rsidR="003E2753">
        <w:rPr>
          <w:rFonts w:eastAsiaTheme="minorEastAsia"/>
        </w:rPr>
        <w:t xml:space="preserve">model </w:t>
      </w:r>
      <w:r w:rsidR="001F2DC2">
        <w:rPr>
          <w:rFonts w:eastAsiaTheme="minorEastAsia"/>
        </w:rPr>
        <w:t>should also output position and velocity.</w:t>
      </w:r>
    </w:p>
    <w:p w14:paraId="4FB34D56" w14:textId="77777777" w:rsidR="0025438E" w:rsidRDefault="0025438E" w:rsidP="0025438E"/>
    <w:p w14:paraId="2CAAABF8" w14:textId="77777777" w:rsidR="00947F62" w:rsidRPr="00F859A0" w:rsidRDefault="00947F62" w:rsidP="00F859A0"/>
    <w:sectPr w:rsidR="00947F62" w:rsidRPr="00F859A0" w:rsidSect="00F03A3F">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9427" w14:textId="77777777" w:rsidR="0042137F" w:rsidRDefault="0042137F" w:rsidP="00B423D1">
      <w:pPr>
        <w:spacing w:after="0" w:line="240" w:lineRule="auto"/>
      </w:pPr>
      <w:r>
        <w:separator/>
      </w:r>
    </w:p>
  </w:endnote>
  <w:endnote w:type="continuationSeparator" w:id="0">
    <w:p w14:paraId="0EE2B2E3" w14:textId="77777777" w:rsidR="0042137F" w:rsidRDefault="0042137F" w:rsidP="00B4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7EEF" w14:textId="72460488" w:rsidR="000C1D8B" w:rsidRDefault="000C1D8B">
    <w:pPr>
      <w:pStyle w:val="Footer"/>
    </w:pPr>
    <w:r>
      <w:rPr>
        <w:noProof/>
      </w:rPr>
      <mc:AlternateContent>
        <mc:Choice Requires="wps">
          <w:drawing>
            <wp:anchor distT="0" distB="0" distL="114300" distR="114300" simplePos="0" relativeHeight="251659264" behindDoc="0" locked="0" layoutInCell="0" allowOverlap="1" wp14:anchorId="0328D610" wp14:editId="24B478CE">
              <wp:simplePos x="0" y="0"/>
              <wp:positionH relativeFrom="page">
                <wp:posOffset>0</wp:posOffset>
              </wp:positionH>
              <wp:positionV relativeFrom="page">
                <wp:posOffset>9594215</wp:posOffset>
              </wp:positionV>
              <wp:extent cx="7772400" cy="273050"/>
              <wp:effectExtent l="0" t="0" r="0" b="12700"/>
              <wp:wrapNone/>
              <wp:docPr id="1" name="MSIPCMd71a4f97907185e92b31b2c4" descr="{&quot;HashCode&quot;:-83009572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A04BEB" w14:textId="56AB5BCE" w:rsidR="000C1D8B" w:rsidRPr="000C1D8B" w:rsidRDefault="000C1D8B" w:rsidP="000C1D8B">
                          <w:pPr>
                            <w:spacing w:after="0"/>
                            <w:jc w:val="center"/>
                            <w:rPr>
                              <w:rFonts w:ascii="Calibri" w:hAnsi="Calibri" w:cs="Calibri"/>
                              <w:color w:val="000000"/>
                              <w:sz w:val="16"/>
                            </w:rPr>
                          </w:pPr>
                          <w:r w:rsidRPr="000C1D8B">
                            <w:rPr>
                              <w:rFonts w:ascii="Calibri" w:hAnsi="Calibri" w:cs="Calibri"/>
                              <w:color w:val="000000"/>
                              <w:sz w:val="16"/>
                            </w:rPr>
                            <w:t>Classification: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28D610" id="_x0000_t202" coordsize="21600,21600" o:spt="202" path="m,l,21600r21600,l21600,xe">
              <v:stroke joinstyle="miter"/>
              <v:path gradientshapeok="t" o:connecttype="rect"/>
            </v:shapetype>
            <v:shape id="MSIPCMd71a4f97907185e92b31b2c4" o:spid="_x0000_s1026" type="#_x0000_t202" alt="{&quot;HashCode&quot;:-83009572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72A04BEB" w14:textId="56AB5BCE" w:rsidR="000C1D8B" w:rsidRPr="000C1D8B" w:rsidRDefault="000C1D8B" w:rsidP="000C1D8B">
                    <w:pPr>
                      <w:spacing w:after="0"/>
                      <w:jc w:val="center"/>
                      <w:rPr>
                        <w:rFonts w:ascii="Calibri" w:hAnsi="Calibri" w:cs="Calibri"/>
                        <w:color w:val="000000"/>
                        <w:sz w:val="16"/>
                      </w:rPr>
                    </w:pPr>
                    <w:r w:rsidRPr="000C1D8B">
                      <w:rPr>
                        <w:rFonts w:ascii="Calibri" w:hAnsi="Calibri" w:cs="Calibri"/>
                        <w:color w:val="000000"/>
                        <w:sz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4672" w14:textId="77777777" w:rsidR="0042137F" w:rsidRDefault="0042137F" w:rsidP="00B423D1">
      <w:pPr>
        <w:spacing w:after="0" w:line="240" w:lineRule="auto"/>
      </w:pPr>
      <w:r>
        <w:separator/>
      </w:r>
    </w:p>
  </w:footnote>
  <w:footnote w:type="continuationSeparator" w:id="0">
    <w:p w14:paraId="4161EC67" w14:textId="77777777" w:rsidR="0042137F" w:rsidRDefault="0042137F" w:rsidP="00B42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E202" w14:textId="77777777" w:rsidR="00C62622" w:rsidRDefault="006D6500">
    <w:pPr>
      <w:pStyle w:val="Header"/>
    </w:pPr>
    <w:r>
      <w:t>DMS 0071-8669</w:t>
    </w:r>
    <w:r w:rsidR="00C62622">
      <w:ptab w:relativeTo="margin" w:alignment="center" w:leader="none"/>
    </w:r>
    <w:r w:rsidR="00C62622">
      <w:t xml:space="preserve">wtLin Guide </w:t>
    </w:r>
    <w:r w:rsidR="00C62622">
      <w:ptab w:relativeTo="margin" w:alignment="right" w:leader="none"/>
    </w:r>
    <w:r w:rsidR="00C62622">
      <w:fldChar w:fldCharType="begin"/>
    </w:r>
    <w:r w:rsidR="00C62622">
      <w:instrText xml:space="preserve"> PAGE   \* MERGEFORMAT </w:instrText>
    </w:r>
    <w:r w:rsidR="00C62622">
      <w:fldChar w:fldCharType="separate"/>
    </w:r>
    <w:r>
      <w:rPr>
        <w:noProof/>
      </w:rPr>
      <w:t>1</w:t>
    </w:r>
    <w:r w:rsidR="00C62622">
      <w:rPr>
        <w:noProof/>
      </w:rPr>
      <w:fldChar w:fldCharType="end"/>
    </w:r>
  </w:p>
  <w:p w14:paraId="57373134" w14:textId="77777777" w:rsidR="00C62622" w:rsidRDefault="00C62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F87"/>
    <w:multiLevelType w:val="hybridMultilevel"/>
    <w:tmpl w:val="E2E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66B30"/>
    <w:multiLevelType w:val="hybridMultilevel"/>
    <w:tmpl w:val="C480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A5C7B"/>
    <w:multiLevelType w:val="multilevel"/>
    <w:tmpl w:val="7042F12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8983E99"/>
    <w:multiLevelType w:val="hybridMultilevel"/>
    <w:tmpl w:val="4976C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E5DD8"/>
    <w:multiLevelType w:val="hybridMultilevel"/>
    <w:tmpl w:val="E436A1D0"/>
    <w:lvl w:ilvl="0" w:tplc="6366DDDC">
      <w:start w:val="1"/>
      <mc:AlternateContent>
        <mc:Choice Requires="w14">
          <w:numFmt w:val="custom" w:format="001, 002, 003, ..."/>
        </mc:Choice>
        <mc:Fallback>
          <w:numFmt w:val="decimal"/>
        </mc:Fallback>
      </mc:AlternateContent>
      <w:pStyle w:val="ReqID"/>
      <w:lvlText w:val="PPC3-DR-%1"/>
      <w:lvlJc w:val="left"/>
      <w:pPr>
        <w:ind w:left="252"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D8229F0"/>
    <w:multiLevelType w:val="hybridMultilevel"/>
    <w:tmpl w:val="8488DC9C"/>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 Druedahl Thurlow">
    <w15:presenceInfo w15:providerId="AD" w15:userId="S::ANDBN@vestas.com::72636d08-5162-49d0-bbca-738a9f6a9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78"/>
    <w:rsid w:val="000023C3"/>
    <w:rsid w:val="000034A5"/>
    <w:rsid w:val="00011D91"/>
    <w:rsid w:val="00011F93"/>
    <w:rsid w:val="00014635"/>
    <w:rsid w:val="000146D9"/>
    <w:rsid w:val="000206B4"/>
    <w:rsid w:val="00020930"/>
    <w:rsid w:val="000247DF"/>
    <w:rsid w:val="00031484"/>
    <w:rsid w:val="00033E10"/>
    <w:rsid w:val="00036857"/>
    <w:rsid w:val="00036ED1"/>
    <w:rsid w:val="0004729F"/>
    <w:rsid w:val="0005296F"/>
    <w:rsid w:val="0005662A"/>
    <w:rsid w:val="00057574"/>
    <w:rsid w:val="00057E09"/>
    <w:rsid w:val="000613D7"/>
    <w:rsid w:val="0006187D"/>
    <w:rsid w:val="00065C3B"/>
    <w:rsid w:val="000675B1"/>
    <w:rsid w:val="00070C20"/>
    <w:rsid w:val="0007286B"/>
    <w:rsid w:val="00073A64"/>
    <w:rsid w:val="0007662B"/>
    <w:rsid w:val="00081A80"/>
    <w:rsid w:val="000830DB"/>
    <w:rsid w:val="00084AE0"/>
    <w:rsid w:val="000857D7"/>
    <w:rsid w:val="00087B27"/>
    <w:rsid w:val="0009464C"/>
    <w:rsid w:val="00094FE4"/>
    <w:rsid w:val="000978BE"/>
    <w:rsid w:val="00097F8E"/>
    <w:rsid w:val="000A1BDD"/>
    <w:rsid w:val="000B0E31"/>
    <w:rsid w:val="000B16BE"/>
    <w:rsid w:val="000B2171"/>
    <w:rsid w:val="000C04C0"/>
    <w:rsid w:val="000C1D8B"/>
    <w:rsid w:val="000C54EB"/>
    <w:rsid w:val="000C59B8"/>
    <w:rsid w:val="000C6246"/>
    <w:rsid w:val="000C6977"/>
    <w:rsid w:val="000C69A7"/>
    <w:rsid w:val="000C6CF5"/>
    <w:rsid w:val="000C74B6"/>
    <w:rsid w:val="000D07FF"/>
    <w:rsid w:val="000D2309"/>
    <w:rsid w:val="000D2C87"/>
    <w:rsid w:val="000D4913"/>
    <w:rsid w:val="000D6DC7"/>
    <w:rsid w:val="000D71D7"/>
    <w:rsid w:val="000E12A6"/>
    <w:rsid w:val="000E33F7"/>
    <w:rsid w:val="001058FB"/>
    <w:rsid w:val="00117E5B"/>
    <w:rsid w:val="0012306A"/>
    <w:rsid w:val="0012464F"/>
    <w:rsid w:val="00127467"/>
    <w:rsid w:val="00134847"/>
    <w:rsid w:val="00134ED4"/>
    <w:rsid w:val="001351A6"/>
    <w:rsid w:val="00140779"/>
    <w:rsid w:val="00143DB8"/>
    <w:rsid w:val="001456BD"/>
    <w:rsid w:val="001510A6"/>
    <w:rsid w:val="0015484A"/>
    <w:rsid w:val="00155D6C"/>
    <w:rsid w:val="001561BA"/>
    <w:rsid w:val="00156B61"/>
    <w:rsid w:val="00157D2E"/>
    <w:rsid w:val="001632E8"/>
    <w:rsid w:val="00163489"/>
    <w:rsid w:val="00166BED"/>
    <w:rsid w:val="00166F9F"/>
    <w:rsid w:val="0016781C"/>
    <w:rsid w:val="00172454"/>
    <w:rsid w:val="0017322F"/>
    <w:rsid w:val="00175425"/>
    <w:rsid w:val="00176481"/>
    <w:rsid w:val="00182AC1"/>
    <w:rsid w:val="00182E73"/>
    <w:rsid w:val="001830FF"/>
    <w:rsid w:val="00184154"/>
    <w:rsid w:val="00186786"/>
    <w:rsid w:val="00187375"/>
    <w:rsid w:val="00187667"/>
    <w:rsid w:val="00190867"/>
    <w:rsid w:val="001947BA"/>
    <w:rsid w:val="001947FC"/>
    <w:rsid w:val="0019555C"/>
    <w:rsid w:val="001960FD"/>
    <w:rsid w:val="00196DB7"/>
    <w:rsid w:val="00197CD6"/>
    <w:rsid w:val="001A3C74"/>
    <w:rsid w:val="001A7C9A"/>
    <w:rsid w:val="001B03B1"/>
    <w:rsid w:val="001B3CE4"/>
    <w:rsid w:val="001B5B5B"/>
    <w:rsid w:val="001C2D66"/>
    <w:rsid w:val="001C4075"/>
    <w:rsid w:val="001D1958"/>
    <w:rsid w:val="001D292B"/>
    <w:rsid w:val="001D6C0A"/>
    <w:rsid w:val="001E17DF"/>
    <w:rsid w:val="001E23DF"/>
    <w:rsid w:val="001F2A79"/>
    <w:rsid w:val="001F2DC2"/>
    <w:rsid w:val="001F526E"/>
    <w:rsid w:val="001F59FA"/>
    <w:rsid w:val="0020133C"/>
    <w:rsid w:val="00201736"/>
    <w:rsid w:val="002144DF"/>
    <w:rsid w:val="00215D19"/>
    <w:rsid w:val="00217BDF"/>
    <w:rsid w:val="002345CE"/>
    <w:rsid w:val="002378E6"/>
    <w:rsid w:val="00250596"/>
    <w:rsid w:val="0025438E"/>
    <w:rsid w:val="00255059"/>
    <w:rsid w:val="00255489"/>
    <w:rsid w:val="00256E03"/>
    <w:rsid w:val="00257265"/>
    <w:rsid w:val="00263820"/>
    <w:rsid w:val="002646D7"/>
    <w:rsid w:val="00264EAB"/>
    <w:rsid w:val="002710EE"/>
    <w:rsid w:val="00271ED3"/>
    <w:rsid w:val="00275AA2"/>
    <w:rsid w:val="002821DB"/>
    <w:rsid w:val="00285ACE"/>
    <w:rsid w:val="002919A7"/>
    <w:rsid w:val="0029231F"/>
    <w:rsid w:val="002932F2"/>
    <w:rsid w:val="0029357E"/>
    <w:rsid w:val="002954DE"/>
    <w:rsid w:val="002956F8"/>
    <w:rsid w:val="0029600B"/>
    <w:rsid w:val="002A33A6"/>
    <w:rsid w:val="002A4913"/>
    <w:rsid w:val="002A767C"/>
    <w:rsid w:val="002B19E4"/>
    <w:rsid w:val="002B2755"/>
    <w:rsid w:val="002B3628"/>
    <w:rsid w:val="002B49C0"/>
    <w:rsid w:val="002B513F"/>
    <w:rsid w:val="002B544A"/>
    <w:rsid w:val="002B5551"/>
    <w:rsid w:val="002B6F04"/>
    <w:rsid w:val="002B7672"/>
    <w:rsid w:val="002C3534"/>
    <w:rsid w:val="002C3BEB"/>
    <w:rsid w:val="002D1348"/>
    <w:rsid w:val="002D3BFE"/>
    <w:rsid w:val="002D42FB"/>
    <w:rsid w:val="002D5A93"/>
    <w:rsid w:val="002D5B52"/>
    <w:rsid w:val="002D7F46"/>
    <w:rsid w:val="002E07F8"/>
    <w:rsid w:val="002E1A90"/>
    <w:rsid w:val="002E5D19"/>
    <w:rsid w:val="002E60E6"/>
    <w:rsid w:val="002E7012"/>
    <w:rsid w:val="002F0180"/>
    <w:rsid w:val="002F1707"/>
    <w:rsid w:val="002F2334"/>
    <w:rsid w:val="002F23AB"/>
    <w:rsid w:val="002F33E9"/>
    <w:rsid w:val="002F60BD"/>
    <w:rsid w:val="00301EAA"/>
    <w:rsid w:val="00307F44"/>
    <w:rsid w:val="003158C0"/>
    <w:rsid w:val="00322094"/>
    <w:rsid w:val="0032232D"/>
    <w:rsid w:val="00324863"/>
    <w:rsid w:val="00326953"/>
    <w:rsid w:val="003306E4"/>
    <w:rsid w:val="003307C5"/>
    <w:rsid w:val="003323F8"/>
    <w:rsid w:val="0033616F"/>
    <w:rsid w:val="00336BB8"/>
    <w:rsid w:val="00337444"/>
    <w:rsid w:val="003376DF"/>
    <w:rsid w:val="0034112C"/>
    <w:rsid w:val="00342539"/>
    <w:rsid w:val="00346271"/>
    <w:rsid w:val="00350A91"/>
    <w:rsid w:val="00352E5E"/>
    <w:rsid w:val="00354E82"/>
    <w:rsid w:val="00356C4A"/>
    <w:rsid w:val="0036483C"/>
    <w:rsid w:val="00364E0E"/>
    <w:rsid w:val="00372EC8"/>
    <w:rsid w:val="00376918"/>
    <w:rsid w:val="00381C10"/>
    <w:rsid w:val="00392345"/>
    <w:rsid w:val="00393ED1"/>
    <w:rsid w:val="00397A93"/>
    <w:rsid w:val="003A4F2C"/>
    <w:rsid w:val="003B088E"/>
    <w:rsid w:val="003B67D7"/>
    <w:rsid w:val="003C0A61"/>
    <w:rsid w:val="003C2140"/>
    <w:rsid w:val="003D0D7A"/>
    <w:rsid w:val="003D3863"/>
    <w:rsid w:val="003E2753"/>
    <w:rsid w:val="003E44D5"/>
    <w:rsid w:val="003E5C07"/>
    <w:rsid w:val="003E734A"/>
    <w:rsid w:val="003F0AF5"/>
    <w:rsid w:val="003F0B51"/>
    <w:rsid w:val="003F2565"/>
    <w:rsid w:val="003F43A5"/>
    <w:rsid w:val="004049E6"/>
    <w:rsid w:val="004050C7"/>
    <w:rsid w:val="004056CD"/>
    <w:rsid w:val="004065A7"/>
    <w:rsid w:val="00407DF1"/>
    <w:rsid w:val="004138F0"/>
    <w:rsid w:val="00414B4B"/>
    <w:rsid w:val="0041510D"/>
    <w:rsid w:val="00415564"/>
    <w:rsid w:val="00415D35"/>
    <w:rsid w:val="00420349"/>
    <w:rsid w:val="0042137F"/>
    <w:rsid w:val="00422258"/>
    <w:rsid w:val="00424BC0"/>
    <w:rsid w:val="00424EF1"/>
    <w:rsid w:val="0042569E"/>
    <w:rsid w:val="0042613B"/>
    <w:rsid w:val="00431773"/>
    <w:rsid w:val="00432785"/>
    <w:rsid w:val="004473D4"/>
    <w:rsid w:val="00450C91"/>
    <w:rsid w:val="0045397C"/>
    <w:rsid w:val="00463B0B"/>
    <w:rsid w:val="00466050"/>
    <w:rsid w:val="00473DA4"/>
    <w:rsid w:val="004742C6"/>
    <w:rsid w:val="0047508B"/>
    <w:rsid w:val="004838B4"/>
    <w:rsid w:val="00483C37"/>
    <w:rsid w:val="00487CA1"/>
    <w:rsid w:val="00491519"/>
    <w:rsid w:val="00496003"/>
    <w:rsid w:val="0049748E"/>
    <w:rsid w:val="004A2115"/>
    <w:rsid w:val="004B0417"/>
    <w:rsid w:val="004B4A31"/>
    <w:rsid w:val="004B5990"/>
    <w:rsid w:val="004C2374"/>
    <w:rsid w:val="004C323B"/>
    <w:rsid w:val="004D05C9"/>
    <w:rsid w:val="004E086E"/>
    <w:rsid w:val="004E496F"/>
    <w:rsid w:val="004E626D"/>
    <w:rsid w:val="004F292B"/>
    <w:rsid w:val="00500BBA"/>
    <w:rsid w:val="00501571"/>
    <w:rsid w:val="00501C77"/>
    <w:rsid w:val="00504456"/>
    <w:rsid w:val="00505ED3"/>
    <w:rsid w:val="00506A2E"/>
    <w:rsid w:val="0052732A"/>
    <w:rsid w:val="00533379"/>
    <w:rsid w:val="005428A2"/>
    <w:rsid w:val="00543B83"/>
    <w:rsid w:val="005441E4"/>
    <w:rsid w:val="00550034"/>
    <w:rsid w:val="0055157F"/>
    <w:rsid w:val="005528D3"/>
    <w:rsid w:val="00553B9A"/>
    <w:rsid w:val="0055587F"/>
    <w:rsid w:val="00565C3C"/>
    <w:rsid w:val="00566D57"/>
    <w:rsid w:val="005726FF"/>
    <w:rsid w:val="00574915"/>
    <w:rsid w:val="0057585E"/>
    <w:rsid w:val="00577787"/>
    <w:rsid w:val="00587355"/>
    <w:rsid w:val="005903DC"/>
    <w:rsid w:val="0059046C"/>
    <w:rsid w:val="00590713"/>
    <w:rsid w:val="00590DB6"/>
    <w:rsid w:val="005925FD"/>
    <w:rsid w:val="005A0A7C"/>
    <w:rsid w:val="005A2AE1"/>
    <w:rsid w:val="005A3E78"/>
    <w:rsid w:val="005A48D9"/>
    <w:rsid w:val="005A6C60"/>
    <w:rsid w:val="005A6E92"/>
    <w:rsid w:val="005B2FE0"/>
    <w:rsid w:val="005B5A64"/>
    <w:rsid w:val="005C13AB"/>
    <w:rsid w:val="005C279A"/>
    <w:rsid w:val="005C38FA"/>
    <w:rsid w:val="005C600C"/>
    <w:rsid w:val="005C6BD8"/>
    <w:rsid w:val="005C77A2"/>
    <w:rsid w:val="005D2CF2"/>
    <w:rsid w:val="005D5842"/>
    <w:rsid w:val="005D5BE9"/>
    <w:rsid w:val="005D6E86"/>
    <w:rsid w:val="005E0F8B"/>
    <w:rsid w:val="005E184F"/>
    <w:rsid w:val="005E35AC"/>
    <w:rsid w:val="005E3988"/>
    <w:rsid w:val="005E7CAD"/>
    <w:rsid w:val="005F1E6D"/>
    <w:rsid w:val="005F2184"/>
    <w:rsid w:val="005F5E8F"/>
    <w:rsid w:val="00603BC5"/>
    <w:rsid w:val="00604EDB"/>
    <w:rsid w:val="006119E2"/>
    <w:rsid w:val="00615D98"/>
    <w:rsid w:val="006213F0"/>
    <w:rsid w:val="00624A81"/>
    <w:rsid w:val="00625E56"/>
    <w:rsid w:val="006322E4"/>
    <w:rsid w:val="006415F6"/>
    <w:rsid w:val="00645500"/>
    <w:rsid w:val="00646368"/>
    <w:rsid w:val="00650386"/>
    <w:rsid w:val="006518E2"/>
    <w:rsid w:val="00651EFF"/>
    <w:rsid w:val="00653F1C"/>
    <w:rsid w:val="00654AEA"/>
    <w:rsid w:val="00655C56"/>
    <w:rsid w:val="00662454"/>
    <w:rsid w:val="00663424"/>
    <w:rsid w:val="0066401C"/>
    <w:rsid w:val="00667885"/>
    <w:rsid w:val="00667AE5"/>
    <w:rsid w:val="006713EF"/>
    <w:rsid w:val="00672322"/>
    <w:rsid w:val="00672D75"/>
    <w:rsid w:val="00675CC0"/>
    <w:rsid w:val="0067632E"/>
    <w:rsid w:val="006823DE"/>
    <w:rsid w:val="00683207"/>
    <w:rsid w:val="00683587"/>
    <w:rsid w:val="00685BA5"/>
    <w:rsid w:val="00685D2A"/>
    <w:rsid w:val="0069176B"/>
    <w:rsid w:val="00693BB3"/>
    <w:rsid w:val="0069496F"/>
    <w:rsid w:val="006A4CC7"/>
    <w:rsid w:val="006A5E37"/>
    <w:rsid w:val="006B57FB"/>
    <w:rsid w:val="006B7C9D"/>
    <w:rsid w:val="006C2EFF"/>
    <w:rsid w:val="006C648B"/>
    <w:rsid w:val="006D0976"/>
    <w:rsid w:val="006D17CB"/>
    <w:rsid w:val="006D6500"/>
    <w:rsid w:val="006D71AB"/>
    <w:rsid w:val="006D7C4E"/>
    <w:rsid w:val="006E1097"/>
    <w:rsid w:val="006E6213"/>
    <w:rsid w:val="006F188D"/>
    <w:rsid w:val="006F612A"/>
    <w:rsid w:val="007010F7"/>
    <w:rsid w:val="00701154"/>
    <w:rsid w:val="00701919"/>
    <w:rsid w:val="00703F2C"/>
    <w:rsid w:val="0070418C"/>
    <w:rsid w:val="00714DD7"/>
    <w:rsid w:val="00715C35"/>
    <w:rsid w:val="00725F47"/>
    <w:rsid w:val="00727AFB"/>
    <w:rsid w:val="007304C1"/>
    <w:rsid w:val="007313EB"/>
    <w:rsid w:val="00733A43"/>
    <w:rsid w:val="0073779C"/>
    <w:rsid w:val="00737D9B"/>
    <w:rsid w:val="007416BB"/>
    <w:rsid w:val="0074381B"/>
    <w:rsid w:val="00743AC9"/>
    <w:rsid w:val="007545F5"/>
    <w:rsid w:val="0075625B"/>
    <w:rsid w:val="00763BF4"/>
    <w:rsid w:val="007640D2"/>
    <w:rsid w:val="007671A2"/>
    <w:rsid w:val="00772481"/>
    <w:rsid w:val="007762D7"/>
    <w:rsid w:val="00776CE0"/>
    <w:rsid w:val="00780A28"/>
    <w:rsid w:val="00790519"/>
    <w:rsid w:val="00790EFF"/>
    <w:rsid w:val="007969B3"/>
    <w:rsid w:val="007A7DF0"/>
    <w:rsid w:val="007B5F71"/>
    <w:rsid w:val="007B6673"/>
    <w:rsid w:val="007C1FEF"/>
    <w:rsid w:val="007D0A79"/>
    <w:rsid w:val="007D0F7D"/>
    <w:rsid w:val="007D1456"/>
    <w:rsid w:val="007D40A6"/>
    <w:rsid w:val="007E5510"/>
    <w:rsid w:val="007E6B08"/>
    <w:rsid w:val="007F0063"/>
    <w:rsid w:val="007F2150"/>
    <w:rsid w:val="007F2ECD"/>
    <w:rsid w:val="007F5240"/>
    <w:rsid w:val="0080012E"/>
    <w:rsid w:val="00800424"/>
    <w:rsid w:val="008021A5"/>
    <w:rsid w:val="00803F18"/>
    <w:rsid w:val="008056BD"/>
    <w:rsid w:val="0080667C"/>
    <w:rsid w:val="00806EB9"/>
    <w:rsid w:val="0081328F"/>
    <w:rsid w:val="0081335E"/>
    <w:rsid w:val="00816B35"/>
    <w:rsid w:val="0082124C"/>
    <w:rsid w:val="008262E6"/>
    <w:rsid w:val="00826B50"/>
    <w:rsid w:val="00835D7F"/>
    <w:rsid w:val="00840119"/>
    <w:rsid w:val="00845D8C"/>
    <w:rsid w:val="0084689F"/>
    <w:rsid w:val="00847C89"/>
    <w:rsid w:val="00847F08"/>
    <w:rsid w:val="0085335C"/>
    <w:rsid w:val="00856F0B"/>
    <w:rsid w:val="00860C68"/>
    <w:rsid w:val="008611DF"/>
    <w:rsid w:val="008720A0"/>
    <w:rsid w:val="008804B1"/>
    <w:rsid w:val="0089204E"/>
    <w:rsid w:val="00893B71"/>
    <w:rsid w:val="0089449F"/>
    <w:rsid w:val="00895FFF"/>
    <w:rsid w:val="008C2AF9"/>
    <w:rsid w:val="008D0897"/>
    <w:rsid w:val="008D0E13"/>
    <w:rsid w:val="008D1227"/>
    <w:rsid w:val="008D14E0"/>
    <w:rsid w:val="008D756B"/>
    <w:rsid w:val="008D7D39"/>
    <w:rsid w:val="008E35F0"/>
    <w:rsid w:val="008F53ED"/>
    <w:rsid w:val="008F5753"/>
    <w:rsid w:val="00905D67"/>
    <w:rsid w:val="00925C89"/>
    <w:rsid w:val="00934793"/>
    <w:rsid w:val="009361E9"/>
    <w:rsid w:val="009376BF"/>
    <w:rsid w:val="00937ABE"/>
    <w:rsid w:val="00945F78"/>
    <w:rsid w:val="009468E6"/>
    <w:rsid w:val="00947F62"/>
    <w:rsid w:val="009524C8"/>
    <w:rsid w:val="009536EC"/>
    <w:rsid w:val="00955FBA"/>
    <w:rsid w:val="00964103"/>
    <w:rsid w:val="0096480C"/>
    <w:rsid w:val="0096629B"/>
    <w:rsid w:val="00972379"/>
    <w:rsid w:val="0097698E"/>
    <w:rsid w:val="00976CF5"/>
    <w:rsid w:val="009775AE"/>
    <w:rsid w:val="00980BD7"/>
    <w:rsid w:val="00981416"/>
    <w:rsid w:val="00991561"/>
    <w:rsid w:val="009917C8"/>
    <w:rsid w:val="00996853"/>
    <w:rsid w:val="00996A67"/>
    <w:rsid w:val="00997C59"/>
    <w:rsid w:val="009A3089"/>
    <w:rsid w:val="009A456D"/>
    <w:rsid w:val="009B075E"/>
    <w:rsid w:val="009B14A4"/>
    <w:rsid w:val="009B435F"/>
    <w:rsid w:val="009B56E8"/>
    <w:rsid w:val="009C0E46"/>
    <w:rsid w:val="009C1D05"/>
    <w:rsid w:val="009C2E83"/>
    <w:rsid w:val="009C39F1"/>
    <w:rsid w:val="009D2773"/>
    <w:rsid w:val="009D56F7"/>
    <w:rsid w:val="009E1E7A"/>
    <w:rsid w:val="009E3F93"/>
    <w:rsid w:val="009E5520"/>
    <w:rsid w:val="009F2CB7"/>
    <w:rsid w:val="009F4612"/>
    <w:rsid w:val="009F4CDC"/>
    <w:rsid w:val="009F51EB"/>
    <w:rsid w:val="009F6464"/>
    <w:rsid w:val="009F73A9"/>
    <w:rsid w:val="009F7769"/>
    <w:rsid w:val="00A0358E"/>
    <w:rsid w:val="00A04B97"/>
    <w:rsid w:val="00A12AFF"/>
    <w:rsid w:val="00A1460D"/>
    <w:rsid w:val="00A20EBE"/>
    <w:rsid w:val="00A2703A"/>
    <w:rsid w:val="00A271BF"/>
    <w:rsid w:val="00A31C50"/>
    <w:rsid w:val="00A34516"/>
    <w:rsid w:val="00A37777"/>
    <w:rsid w:val="00A40123"/>
    <w:rsid w:val="00A438B3"/>
    <w:rsid w:val="00A51652"/>
    <w:rsid w:val="00A53E8E"/>
    <w:rsid w:val="00A613A3"/>
    <w:rsid w:val="00A6366D"/>
    <w:rsid w:val="00A70BB7"/>
    <w:rsid w:val="00A72257"/>
    <w:rsid w:val="00A731F6"/>
    <w:rsid w:val="00A74D75"/>
    <w:rsid w:val="00A762CD"/>
    <w:rsid w:val="00A93336"/>
    <w:rsid w:val="00AA0653"/>
    <w:rsid w:val="00AA0912"/>
    <w:rsid w:val="00AA0AAB"/>
    <w:rsid w:val="00AA0C83"/>
    <w:rsid w:val="00AA41B9"/>
    <w:rsid w:val="00AA72EB"/>
    <w:rsid w:val="00AB49BF"/>
    <w:rsid w:val="00AB5030"/>
    <w:rsid w:val="00AB5325"/>
    <w:rsid w:val="00AC0636"/>
    <w:rsid w:val="00AC2DA5"/>
    <w:rsid w:val="00AC48FC"/>
    <w:rsid w:val="00AC562A"/>
    <w:rsid w:val="00AC62A7"/>
    <w:rsid w:val="00AC6D68"/>
    <w:rsid w:val="00AC6DAB"/>
    <w:rsid w:val="00AC762D"/>
    <w:rsid w:val="00AC7D03"/>
    <w:rsid w:val="00AD1EDF"/>
    <w:rsid w:val="00AD3246"/>
    <w:rsid w:val="00AD591C"/>
    <w:rsid w:val="00AD75D7"/>
    <w:rsid w:val="00AE05CF"/>
    <w:rsid w:val="00AE11FF"/>
    <w:rsid w:val="00AE2B8C"/>
    <w:rsid w:val="00AE3937"/>
    <w:rsid w:val="00AE4D00"/>
    <w:rsid w:val="00AF55D7"/>
    <w:rsid w:val="00AF5F76"/>
    <w:rsid w:val="00AF618F"/>
    <w:rsid w:val="00AF74E9"/>
    <w:rsid w:val="00B20F31"/>
    <w:rsid w:val="00B223D7"/>
    <w:rsid w:val="00B22A96"/>
    <w:rsid w:val="00B3141A"/>
    <w:rsid w:val="00B33BD1"/>
    <w:rsid w:val="00B3484A"/>
    <w:rsid w:val="00B423D1"/>
    <w:rsid w:val="00B432BD"/>
    <w:rsid w:val="00B43A45"/>
    <w:rsid w:val="00B4725A"/>
    <w:rsid w:val="00B47C6F"/>
    <w:rsid w:val="00B503DC"/>
    <w:rsid w:val="00B533E4"/>
    <w:rsid w:val="00B55F03"/>
    <w:rsid w:val="00B5730E"/>
    <w:rsid w:val="00B615BF"/>
    <w:rsid w:val="00B62D47"/>
    <w:rsid w:val="00B6505B"/>
    <w:rsid w:val="00B67BBA"/>
    <w:rsid w:val="00B75B02"/>
    <w:rsid w:val="00B7756A"/>
    <w:rsid w:val="00B81E02"/>
    <w:rsid w:val="00B82C91"/>
    <w:rsid w:val="00B830A3"/>
    <w:rsid w:val="00B8448D"/>
    <w:rsid w:val="00B93119"/>
    <w:rsid w:val="00B9431E"/>
    <w:rsid w:val="00B95A09"/>
    <w:rsid w:val="00B977C3"/>
    <w:rsid w:val="00BA156C"/>
    <w:rsid w:val="00BA1798"/>
    <w:rsid w:val="00BA2175"/>
    <w:rsid w:val="00BA6021"/>
    <w:rsid w:val="00BA64E4"/>
    <w:rsid w:val="00BB0319"/>
    <w:rsid w:val="00BB11B7"/>
    <w:rsid w:val="00BB1F0F"/>
    <w:rsid w:val="00BC1D71"/>
    <w:rsid w:val="00BD1AA1"/>
    <w:rsid w:val="00BD210D"/>
    <w:rsid w:val="00BF5668"/>
    <w:rsid w:val="00C0045D"/>
    <w:rsid w:val="00C0118F"/>
    <w:rsid w:val="00C04D9B"/>
    <w:rsid w:val="00C12CF0"/>
    <w:rsid w:val="00C1366B"/>
    <w:rsid w:val="00C215A3"/>
    <w:rsid w:val="00C218D6"/>
    <w:rsid w:val="00C22374"/>
    <w:rsid w:val="00C26A75"/>
    <w:rsid w:val="00C27931"/>
    <w:rsid w:val="00C27A65"/>
    <w:rsid w:val="00C34237"/>
    <w:rsid w:val="00C36108"/>
    <w:rsid w:val="00C37788"/>
    <w:rsid w:val="00C40149"/>
    <w:rsid w:val="00C4071A"/>
    <w:rsid w:val="00C41418"/>
    <w:rsid w:val="00C44773"/>
    <w:rsid w:val="00C51013"/>
    <w:rsid w:val="00C52BF1"/>
    <w:rsid w:val="00C54D74"/>
    <w:rsid w:val="00C62622"/>
    <w:rsid w:val="00C63C6B"/>
    <w:rsid w:val="00C63EF4"/>
    <w:rsid w:val="00C65760"/>
    <w:rsid w:val="00C67C72"/>
    <w:rsid w:val="00C74CB2"/>
    <w:rsid w:val="00C77EB9"/>
    <w:rsid w:val="00C81832"/>
    <w:rsid w:val="00C821DE"/>
    <w:rsid w:val="00C86DEA"/>
    <w:rsid w:val="00C872AA"/>
    <w:rsid w:val="00C87E76"/>
    <w:rsid w:val="00C905AB"/>
    <w:rsid w:val="00C91121"/>
    <w:rsid w:val="00C918E1"/>
    <w:rsid w:val="00C96434"/>
    <w:rsid w:val="00C97FC0"/>
    <w:rsid w:val="00CA29A2"/>
    <w:rsid w:val="00CA662D"/>
    <w:rsid w:val="00CA6E9E"/>
    <w:rsid w:val="00CB2B99"/>
    <w:rsid w:val="00CB4DAC"/>
    <w:rsid w:val="00CC1565"/>
    <w:rsid w:val="00CC4CCE"/>
    <w:rsid w:val="00CD16B4"/>
    <w:rsid w:val="00CD3D9E"/>
    <w:rsid w:val="00CD7F4B"/>
    <w:rsid w:val="00CE3D85"/>
    <w:rsid w:val="00CF3E03"/>
    <w:rsid w:val="00CF4D2D"/>
    <w:rsid w:val="00CF7BEB"/>
    <w:rsid w:val="00D00A5F"/>
    <w:rsid w:val="00D012CD"/>
    <w:rsid w:val="00D05FCE"/>
    <w:rsid w:val="00D07886"/>
    <w:rsid w:val="00D127D7"/>
    <w:rsid w:val="00D204F0"/>
    <w:rsid w:val="00D22B2C"/>
    <w:rsid w:val="00D24033"/>
    <w:rsid w:val="00D24FFD"/>
    <w:rsid w:val="00D2641B"/>
    <w:rsid w:val="00D26EE9"/>
    <w:rsid w:val="00D41A52"/>
    <w:rsid w:val="00D42D16"/>
    <w:rsid w:val="00D46F30"/>
    <w:rsid w:val="00D51213"/>
    <w:rsid w:val="00D528B4"/>
    <w:rsid w:val="00D55058"/>
    <w:rsid w:val="00D608D7"/>
    <w:rsid w:val="00D60CBB"/>
    <w:rsid w:val="00D65122"/>
    <w:rsid w:val="00D77679"/>
    <w:rsid w:val="00D87EF3"/>
    <w:rsid w:val="00D909AF"/>
    <w:rsid w:val="00D949FA"/>
    <w:rsid w:val="00DA2AE4"/>
    <w:rsid w:val="00DA7639"/>
    <w:rsid w:val="00DB1B06"/>
    <w:rsid w:val="00DB6872"/>
    <w:rsid w:val="00DC10DF"/>
    <w:rsid w:val="00DC14CA"/>
    <w:rsid w:val="00DC7F9F"/>
    <w:rsid w:val="00DD2B3A"/>
    <w:rsid w:val="00DD626F"/>
    <w:rsid w:val="00DD65CB"/>
    <w:rsid w:val="00DE0075"/>
    <w:rsid w:val="00DE1BCF"/>
    <w:rsid w:val="00DE3BC8"/>
    <w:rsid w:val="00DE57FC"/>
    <w:rsid w:val="00DE5B9B"/>
    <w:rsid w:val="00DF0DC2"/>
    <w:rsid w:val="00DF2E88"/>
    <w:rsid w:val="00DF7314"/>
    <w:rsid w:val="00E030FD"/>
    <w:rsid w:val="00E0471B"/>
    <w:rsid w:val="00E05A9A"/>
    <w:rsid w:val="00E0652E"/>
    <w:rsid w:val="00E07B8B"/>
    <w:rsid w:val="00E14B96"/>
    <w:rsid w:val="00E17994"/>
    <w:rsid w:val="00E21025"/>
    <w:rsid w:val="00E22A2F"/>
    <w:rsid w:val="00E3622D"/>
    <w:rsid w:val="00E36C81"/>
    <w:rsid w:val="00E46AF0"/>
    <w:rsid w:val="00E511A5"/>
    <w:rsid w:val="00E542FB"/>
    <w:rsid w:val="00E601A2"/>
    <w:rsid w:val="00E62C9F"/>
    <w:rsid w:val="00E63C06"/>
    <w:rsid w:val="00E640E9"/>
    <w:rsid w:val="00E74B76"/>
    <w:rsid w:val="00E75362"/>
    <w:rsid w:val="00E81126"/>
    <w:rsid w:val="00E82BFA"/>
    <w:rsid w:val="00E90016"/>
    <w:rsid w:val="00E97FD5"/>
    <w:rsid w:val="00EA06C5"/>
    <w:rsid w:val="00EA2B4C"/>
    <w:rsid w:val="00EA464E"/>
    <w:rsid w:val="00EA5752"/>
    <w:rsid w:val="00EC35CF"/>
    <w:rsid w:val="00EC7D49"/>
    <w:rsid w:val="00ED0709"/>
    <w:rsid w:val="00ED0948"/>
    <w:rsid w:val="00ED366E"/>
    <w:rsid w:val="00ED4D42"/>
    <w:rsid w:val="00EE0693"/>
    <w:rsid w:val="00EE3915"/>
    <w:rsid w:val="00EE3FB7"/>
    <w:rsid w:val="00EE41F7"/>
    <w:rsid w:val="00EF3142"/>
    <w:rsid w:val="00EF5C38"/>
    <w:rsid w:val="00F03A3F"/>
    <w:rsid w:val="00F150C1"/>
    <w:rsid w:val="00F1542A"/>
    <w:rsid w:val="00F1726E"/>
    <w:rsid w:val="00F20EB8"/>
    <w:rsid w:val="00F21221"/>
    <w:rsid w:val="00F212C0"/>
    <w:rsid w:val="00F21303"/>
    <w:rsid w:val="00F33D4F"/>
    <w:rsid w:val="00F53BB2"/>
    <w:rsid w:val="00F72639"/>
    <w:rsid w:val="00F75789"/>
    <w:rsid w:val="00F802AD"/>
    <w:rsid w:val="00F84E23"/>
    <w:rsid w:val="00F854B5"/>
    <w:rsid w:val="00F859A0"/>
    <w:rsid w:val="00F91B65"/>
    <w:rsid w:val="00F929B1"/>
    <w:rsid w:val="00FA7AE2"/>
    <w:rsid w:val="00FB251B"/>
    <w:rsid w:val="00FC29EF"/>
    <w:rsid w:val="00FC3779"/>
    <w:rsid w:val="00FC6DD5"/>
    <w:rsid w:val="00FD30F9"/>
    <w:rsid w:val="00FD3D64"/>
    <w:rsid w:val="00FE11AC"/>
    <w:rsid w:val="00FF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DE56F"/>
  <w15:chartTrackingRefBased/>
  <w15:docId w15:val="{47AFC6FA-9CB5-4D48-954C-9B0382E8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626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9234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qFormat/>
    <w:rsid w:val="00AE11FF"/>
    <w:pPr>
      <w:keepNext/>
      <w:numPr>
        <w:ilvl w:val="2"/>
        <w:numId w:val="2"/>
      </w:numPr>
      <w:spacing w:before="240" w:after="60" w:line="240" w:lineRule="auto"/>
      <w:outlineLvl w:val="2"/>
    </w:pPr>
    <w:rPr>
      <w:rFonts w:asciiTheme="majorHAnsi" w:eastAsia="Times New Roman" w:hAnsiTheme="majorHAnsi" w:cs="Arial"/>
      <w:i/>
      <w:sz w:val="28"/>
      <w:szCs w:val="20"/>
      <w:lang w:val="en-GB"/>
    </w:rPr>
  </w:style>
  <w:style w:type="paragraph" w:styleId="Heading4">
    <w:name w:val="heading 4"/>
    <w:basedOn w:val="Normal"/>
    <w:next w:val="Normal"/>
    <w:link w:val="Heading4Char"/>
    <w:qFormat/>
    <w:rsid w:val="008F5753"/>
    <w:pPr>
      <w:keepNext/>
      <w:numPr>
        <w:ilvl w:val="3"/>
        <w:numId w:val="2"/>
      </w:numPr>
      <w:spacing w:before="240" w:after="60" w:line="240" w:lineRule="auto"/>
      <w:outlineLvl w:val="3"/>
    </w:pPr>
    <w:rPr>
      <w:rFonts w:ascii="Arial" w:eastAsia="Times New Roman" w:hAnsi="Arial" w:cs="Times New Roman"/>
      <w:b/>
      <w:sz w:val="20"/>
      <w:szCs w:val="20"/>
      <w:lang w:val="en-GB"/>
    </w:rPr>
  </w:style>
  <w:style w:type="paragraph" w:styleId="Heading5">
    <w:name w:val="heading 5"/>
    <w:basedOn w:val="Normal"/>
    <w:next w:val="Normal"/>
    <w:link w:val="Heading5Char"/>
    <w:qFormat/>
    <w:rsid w:val="008F5753"/>
    <w:pPr>
      <w:numPr>
        <w:ilvl w:val="4"/>
        <w:numId w:val="2"/>
      </w:numPr>
      <w:spacing w:before="240" w:after="60" w:line="240" w:lineRule="auto"/>
      <w:outlineLvl w:val="4"/>
    </w:pPr>
    <w:rPr>
      <w:rFonts w:ascii="Arial" w:eastAsia="Times New Roman" w:hAnsi="Arial" w:cs="Times New Roman"/>
      <w:sz w:val="20"/>
      <w:szCs w:val="20"/>
      <w:lang w:val="en-GB"/>
    </w:rPr>
  </w:style>
  <w:style w:type="paragraph" w:styleId="Heading6">
    <w:name w:val="heading 6"/>
    <w:basedOn w:val="Normal"/>
    <w:next w:val="Normal"/>
    <w:link w:val="Heading6Char"/>
    <w:qFormat/>
    <w:rsid w:val="008F5753"/>
    <w:pPr>
      <w:numPr>
        <w:ilvl w:val="5"/>
        <w:numId w:val="2"/>
      </w:numPr>
      <w:spacing w:before="240" w:after="60" w:line="240" w:lineRule="auto"/>
      <w:outlineLvl w:val="5"/>
    </w:pPr>
    <w:rPr>
      <w:rFonts w:ascii="Arial" w:eastAsia="Times New Roman" w:hAnsi="Arial" w:cs="Times New Roman"/>
      <w:sz w:val="20"/>
      <w:szCs w:val="20"/>
      <w:lang w:val="en-GB"/>
    </w:rPr>
  </w:style>
  <w:style w:type="paragraph" w:styleId="Heading7">
    <w:name w:val="heading 7"/>
    <w:basedOn w:val="Normal"/>
    <w:next w:val="Normal"/>
    <w:link w:val="Heading7Char"/>
    <w:qFormat/>
    <w:rsid w:val="008F5753"/>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8F5753"/>
    <w:pPr>
      <w:numPr>
        <w:ilvl w:val="7"/>
        <w:numId w:val="2"/>
      </w:numPr>
      <w:spacing w:before="240" w:after="60" w:line="240" w:lineRule="auto"/>
      <w:outlineLvl w:val="7"/>
    </w:pPr>
    <w:rPr>
      <w:rFonts w:ascii="Arial" w:eastAsia="Times New Roman" w:hAnsi="Arial" w:cs="Times New Roman"/>
      <w:sz w:val="20"/>
      <w:szCs w:val="20"/>
      <w:lang w:val="en-GB"/>
    </w:rPr>
  </w:style>
  <w:style w:type="paragraph" w:styleId="Heading9">
    <w:name w:val="heading 9"/>
    <w:basedOn w:val="Normal"/>
    <w:next w:val="Normal"/>
    <w:link w:val="Heading9Char"/>
    <w:qFormat/>
    <w:rsid w:val="008F5753"/>
    <w:pPr>
      <w:numPr>
        <w:ilvl w:val="8"/>
        <w:numId w:val="2"/>
      </w:numPr>
      <w:spacing w:before="240" w:after="60" w:line="240" w:lineRule="auto"/>
      <w:outlineLvl w:val="8"/>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392345"/>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rsid w:val="00AE11FF"/>
    <w:rPr>
      <w:rFonts w:asciiTheme="majorHAnsi" w:eastAsia="Times New Roman" w:hAnsiTheme="majorHAnsi" w:cs="Arial"/>
      <w:i/>
      <w:sz w:val="28"/>
      <w:szCs w:val="20"/>
      <w:lang w:val="en-GB"/>
    </w:rPr>
  </w:style>
  <w:style w:type="character" w:customStyle="1" w:styleId="Heading4Char">
    <w:name w:val="Heading 4 Char"/>
    <w:basedOn w:val="DefaultParagraphFont"/>
    <w:link w:val="Heading4"/>
    <w:rsid w:val="008F5753"/>
    <w:rPr>
      <w:rFonts w:ascii="Arial" w:eastAsia="Times New Roman" w:hAnsi="Arial" w:cs="Times New Roman"/>
      <w:b/>
      <w:sz w:val="20"/>
      <w:szCs w:val="20"/>
      <w:lang w:val="en-GB"/>
    </w:rPr>
  </w:style>
  <w:style w:type="character" w:customStyle="1" w:styleId="Heading5Char">
    <w:name w:val="Heading 5 Char"/>
    <w:basedOn w:val="DefaultParagraphFont"/>
    <w:link w:val="Heading5"/>
    <w:rsid w:val="008F5753"/>
    <w:rPr>
      <w:rFonts w:ascii="Arial" w:eastAsia="Times New Roman" w:hAnsi="Arial" w:cs="Times New Roman"/>
      <w:sz w:val="20"/>
      <w:szCs w:val="20"/>
      <w:lang w:val="en-GB"/>
    </w:rPr>
  </w:style>
  <w:style w:type="character" w:customStyle="1" w:styleId="Heading6Char">
    <w:name w:val="Heading 6 Char"/>
    <w:basedOn w:val="DefaultParagraphFont"/>
    <w:link w:val="Heading6"/>
    <w:rsid w:val="008F5753"/>
    <w:rPr>
      <w:rFonts w:ascii="Arial" w:eastAsia="Times New Roman" w:hAnsi="Arial" w:cs="Times New Roman"/>
      <w:sz w:val="20"/>
      <w:szCs w:val="20"/>
      <w:lang w:val="en-GB"/>
    </w:rPr>
  </w:style>
  <w:style w:type="character" w:customStyle="1" w:styleId="Heading7Char">
    <w:name w:val="Heading 7 Char"/>
    <w:basedOn w:val="DefaultParagraphFont"/>
    <w:link w:val="Heading7"/>
    <w:rsid w:val="008F575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F5753"/>
    <w:rPr>
      <w:rFonts w:ascii="Arial" w:eastAsia="Times New Roman" w:hAnsi="Arial" w:cs="Times New Roman"/>
      <w:sz w:val="20"/>
      <w:szCs w:val="20"/>
      <w:lang w:val="en-GB"/>
    </w:rPr>
  </w:style>
  <w:style w:type="character" w:customStyle="1" w:styleId="Heading9Char">
    <w:name w:val="Heading 9 Char"/>
    <w:basedOn w:val="DefaultParagraphFont"/>
    <w:link w:val="Heading9"/>
    <w:rsid w:val="008F5753"/>
    <w:rPr>
      <w:rFonts w:ascii="Arial" w:eastAsia="Times New Roman" w:hAnsi="Arial" w:cs="Arial"/>
      <w:sz w:val="20"/>
      <w:szCs w:val="20"/>
      <w:lang w:val="en-GB"/>
    </w:rPr>
  </w:style>
  <w:style w:type="character" w:styleId="PlaceholderText">
    <w:name w:val="Placeholder Text"/>
    <w:basedOn w:val="DefaultParagraphFont"/>
    <w:uiPriority w:val="99"/>
    <w:semiHidden/>
    <w:rsid w:val="00945F78"/>
    <w:rPr>
      <w:color w:val="808080"/>
    </w:rPr>
  </w:style>
  <w:style w:type="paragraph" w:styleId="BalloonText">
    <w:name w:val="Balloon Text"/>
    <w:basedOn w:val="Normal"/>
    <w:link w:val="BalloonTextChar"/>
    <w:uiPriority w:val="99"/>
    <w:semiHidden/>
    <w:unhideWhenUsed/>
    <w:rsid w:val="0094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F78"/>
    <w:rPr>
      <w:rFonts w:ascii="Segoe UI" w:hAnsi="Segoe UI" w:cs="Segoe UI"/>
      <w:sz w:val="18"/>
      <w:szCs w:val="18"/>
    </w:rPr>
  </w:style>
  <w:style w:type="paragraph" w:styleId="Title">
    <w:name w:val="Title"/>
    <w:basedOn w:val="Normal"/>
    <w:next w:val="Normal"/>
    <w:link w:val="TitleChar"/>
    <w:uiPriority w:val="10"/>
    <w:qFormat/>
    <w:rsid w:val="00E03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E030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E030FD"/>
    <w:rPr>
      <w:rFonts w:eastAsiaTheme="minorEastAsia"/>
      <w:color w:val="5A5A5A" w:themeColor="text1" w:themeTint="A5"/>
      <w:spacing w:val="15"/>
    </w:rPr>
  </w:style>
  <w:style w:type="paragraph" w:styleId="ListParagraph">
    <w:name w:val="List Paragraph"/>
    <w:basedOn w:val="Normal"/>
    <w:uiPriority w:val="34"/>
    <w:qFormat/>
    <w:rsid w:val="00407DF1"/>
    <w:pPr>
      <w:ind w:left="720"/>
      <w:contextualSpacing/>
    </w:pPr>
  </w:style>
  <w:style w:type="paragraph" w:styleId="Caption">
    <w:name w:val="caption"/>
    <w:basedOn w:val="Normal"/>
    <w:next w:val="Normal"/>
    <w:uiPriority w:val="35"/>
    <w:unhideWhenUsed/>
    <w:qFormat/>
    <w:rsid w:val="004A2115"/>
    <w:pPr>
      <w:spacing w:after="200" w:line="240" w:lineRule="auto"/>
    </w:pPr>
    <w:rPr>
      <w:i/>
      <w:iCs/>
      <w:color w:val="44546A" w:themeColor="text2"/>
      <w:sz w:val="18"/>
      <w:szCs w:val="18"/>
    </w:rPr>
  </w:style>
  <w:style w:type="paragraph" w:styleId="Header">
    <w:name w:val="header"/>
    <w:basedOn w:val="Normal"/>
    <w:link w:val="HeaderChar"/>
    <w:unhideWhenUsed/>
    <w:rsid w:val="00B423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B423D1"/>
  </w:style>
  <w:style w:type="paragraph" w:styleId="Footer">
    <w:name w:val="footer"/>
    <w:basedOn w:val="Normal"/>
    <w:link w:val="FooterChar"/>
    <w:unhideWhenUsed/>
    <w:rsid w:val="00B423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B423D1"/>
  </w:style>
  <w:style w:type="paragraph" w:styleId="FootnoteText">
    <w:name w:val="footnote text"/>
    <w:basedOn w:val="Normal"/>
    <w:link w:val="FootnoteTextChar"/>
    <w:uiPriority w:val="99"/>
    <w:semiHidden/>
    <w:unhideWhenUsed/>
    <w:rsid w:val="00663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424"/>
    <w:rPr>
      <w:sz w:val="20"/>
      <w:szCs w:val="20"/>
    </w:rPr>
  </w:style>
  <w:style w:type="character" w:styleId="FootnoteReference">
    <w:name w:val="footnote reference"/>
    <w:basedOn w:val="DefaultParagraphFont"/>
    <w:uiPriority w:val="99"/>
    <w:semiHidden/>
    <w:unhideWhenUsed/>
    <w:rsid w:val="00663424"/>
    <w:rPr>
      <w:vertAlign w:val="superscript"/>
    </w:rPr>
  </w:style>
  <w:style w:type="table" w:styleId="TableGrid">
    <w:name w:val="Table Grid"/>
    <w:basedOn w:val="TableNormal"/>
    <w:uiPriority w:val="59"/>
    <w:rsid w:val="0010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5F47"/>
    <w:pPr>
      <w:outlineLvl w:val="9"/>
    </w:pPr>
  </w:style>
  <w:style w:type="paragraph" w:styleId="TOC1">
    <w:name w:val="toc 1"/>
    <w:basedOn w:val="Normal"/>
    <w:next w:val="Normal"/>
    <w:autoRedefine/>
    <w:uiPriority w:val="39"/>
    <w:unhideWhenUsed/>
    <w:rsid w:val="00725F47"/>
    <w:pPr>
      <w:spacing w:after="100"/>
    </w:pPr>
  </w:style>
  <w:style w:type="paragraph" w:styleId="TOC2">
    <w:name w:val="toc 2"/>
    <w:basedOn w:val="Normal"/>
    <w:next w:val="Normal"/>
    <w:autoRedefine/>
    <w:uiPriority w:val="39"/>
    <w:unhideWhenUsed/>
    <w:rsid w:val="00725F47"/>
    <w:pPr>
      <w:spacing w:after="100"/>
      <w:ind w:left="220"/>
    </w:pPr>
  </w:style>
  <w:style w:type="character" w:styleId="Hyperlink">
    <w:name w:val="Hyperlink"/>
    <w:basedOn w:val="DefaultParagraphFont"/>
    <w:uiPriority w:val="99"/>
    <w:unhideWhenUsed/>
    <w:rsid w:val="00725F47"/>
    <w:rPr>
      <w:color w:val="0563C1" w:themeColor="hyperlink"/>
      <w:u w:val="single"/>
    </w:rPr>
  </w:style>
  <w:style w:type="paragraph" w:customStyle="1" w:styleId="Normal-Itemno">
    <w:name w:val="Normal - Itemno"/>
    <w:basedOn w:val="Normal"/>
    <w:link w:val="Normal-ItemnoChar"/>
    <w:semiHidden/>
    <w:rsid w:val="008F5753"/>
    <w:pPr>
      <w:spacing w:after="0" w:line="200" w:lineRule="atLeast"/>
    </w:pPr>
    <w:rPr>
      <w:rFonts w:ascii="Arial" w:eastAsia="Times New Roman" w:hAnsi="Arial" w:cs="Times New Roman"/>
      <w:caps/>
      <w:color w:val="004281"/>
      <w:sz w:val="16"/>
      <w:szCs w:val="24"/>
      <w:lang w:val="en-GB" w:eastAsia="da-DK"/>
    </w:rPr>
  </w:style>
  <w:style w:type="character" w:customStyle="1" w:styleId="Normal-ItemnoChar">
    <w:name w:val="Normal - Itemno Char"/>
    <w:basedOn w:val="DefaultParagraphFont"/>
    <w:link w:val="Normal-Itemno"/>
    <w:semiHidden/>
    <w:rsid w:val="008F5753"/>
    <w:rPr>
      <w:rFonts w:ascii="Arial" w:eastAsia="Times New Roman" w:hAnsi="Arial" w:cs="Times New Roman"/>
      <w:caps/>
      <w:color w:val="004281"/>
      <w:sz w:val="16"/>
      <w:szCs w:val="24"/>
      <w:lang w:val="en-GB" w:eastAsia="da-DK"/>
    </w:rPr>
  </w:style>
  <w:style w:type="paragraph" w:customStyle="1" w:styleId="Normal-FrontpageHeading1">
    <w:name w:val="Normal - Frontpage Heading 1"/>
    <w:basedOn w:val="Normal"/>
    <w:rsid w:val="008F5753"/>
    <w:pPr>
      <w:spacing w:after="0" w:line="520" w:lineRule="atLeast"/>
    </w:pPr>
    <w:rPr>
      <w:rFonts w:ascii="Arial" w:eastAsia="Times New Roman" w:hAnsi="Arial" w:cs="Times New Roman"/>
      <w:sz w:val="56"/>
      <w:szCs w:val="24"/>
      <w:lang w:val="en-GB" w:eastAsia="da-DK"/>
    </w:rPr>
  </w:style>
  <w:style w:type="paragraph" w:customStyle="1" w:styleId="Normal-Frontpageheading2">
    <w:name w:val="Normal - Frontpage heading 2"/>
    <w:basedOn w:val="Normal"/>
    <w:rsid w:val="008F5753"/>
    <w:pPr>
      <w:spacing w:after="0" w:line="520" w:lineRule="atLeast"/>
    </w:pPr>
    <w:rPr>
      <w:rFonts w:ascii="Arial" w:eastAsia="Times New Roman" w:hAnsi="Arial" w:cs="Times New Roman"/>
      <w:sz w:val="40"/>
      <w:szCs w:val="24"/>
      <w:lang w:val="en-GB" w:eastAsia="da-DK"/>
    </w:rPr>
  </w:style>
  <w:style w:type="paragraph" w:customStyle="1" w:styleId="Normal-Doctype">
    <w:name w:val="Normal - Doc type"/>
    <w:basedOn w:val="Normal-Itemno"/>
    <w:link w:val="Normal-DoctypeCharChar"/>
    <w:semiHidden/>
    <w:rsid w:val="008F5753"/>
    <w:rPr>
      <w:sz w:val="24"/>
    </w:rPr>
  </w:style>
  <w:style w:type="character" w:customStyle="1" w:styleId="Normal-DoctypeCharChar">
    <w:name w:val="Normal - Doc type Char Char"/>
    <w:basedOn w:val="Normal-ItemnoChar"/>
    <w:link w:val="Normal-Doctype"/>
    <w:semiHidden/>
    <w:rsid w:val="008F5753"/>
    <w:rPr>
      <w:rFonts w:ascii="Arial" w:eastAsia="Times New Roman" w:hAnsi="Arial" w:cs="Times New Roman"/>
      <w:caps/>
      <w:color w:val="004281"/>
      <w:sz w:val="24"/>
      <w:szCs w:val="24"/>
      <w:lang w:val="en-GB" w:eastAsia="da-DK"/>
    </w:rPr>
  </w:style>
  <w:style w:type="character" w:styleId="PageNumber">
    <w:name w:val="page number"/>
    <w:basedOn w:val="DefaultParagraphFont"/>
    <w:rsid w:val="008F5753"/>
    <w:rPr>
      <w:rFonts w:ascii="Arial" w:hAnsi="Arial"/>
      <w:color w:val="004281"/>
      <w:sz w:val="16"/>
    </w:rPr>
  </w:style>
  <w:style w:type="paragraph" w:customStyle="1" w:styleId="Normal-Tableofcontents">
    <w:name w:val="Normal - Table of contents"/>
    <w:basedOn w:val="Normal"/>
    <w:next w:val="Normal"/>
    <w:rsid w:val="008F5753"/>
    <w:pPr>
      <w:spacing w:after="0" w:line="360" w:lineRule="atLeast"/>
    </w:pPr>
    <w:rPr>
      <w:rFonts w:ascii="Arial" w:eastAsia="Times New Roman" w:hAnsi="Arial" w:cs="Times New Roman"/>
      <w:sz w:val="32"/>
      <w:szCs w:val="24"/>
      <w:lang w:val="en-GB" w:eastAsia="da-DK"/>
    </w:rPr>
  </w:style>
  <w:style w:type="paragraph" w:customStyle="1" w:styleId="Normal-TocHeading2">
    <w:name w:val="Normal - Toc Heading 2"/>
    <w:basedOn w:val="Normal"/>
    <w:rsid w:val="008F5753"/>
    <w:pPr>
      <w:spacing w:after="0" w:line="240" w:lineRule="atLeast"/>
    </w:pPr>
    <w:rPr>
      <w:rFonts w:ascii="Arial" w:eastAsia="Times New Roman" w:hAnsi="Arial" w:cs="Times New Roman"/>
      <w:caps/>
      <w:sz w:val="12"/>
      <w:szCs w:val="24"/>
      <w:lang w:val="en-GB" w:eastAsia="da-DK"/>
    </w:rPr>
  </w:style>
  <w:style w:type="paragraph" w:styleId="TOC3">
    <w:name w:val="toc 3"/>
    <w:basedOn w:val="Normal"/>
    <w:next w:val="Normal"/>
    <w:uiPriority w:val="39"/>
    <w:rsid w:val="008F5753"/>
    <w:pPr>
      <w:spacing w:after="0" w:line="240" w:lineRule="auto"/>
      <w:ind w:left="400"/>
    </w:pPr>
    <w:rPr>
      <w:rFonts w:eastAsiaTheme="minorEastAsia" w:cstheme="minorHAnsi"/>
      <w:i/>
      <w:iCs/>
      <w:sz w:val="20"/>
      <w:szCs w:val="20"/>
      <w:lang w:val="en-GB"/>
    </w:rPr>
  </w:style>
  <w:style w:type="paragraph" w:customStyle="1" w:styleId="Normal-HeadingLeftMargin">
    <w:name w:val="Normal - Heading Left Margin"/>
    <w:basedOn w:val="Normal"/>
    <w:rsid w:val="008F5753"/>
    <w:pPr>
      <w:framePr w:w="1985" w:wrap="around" w:vAnchor="text" w:hAnchor="page" w:x="908" w:y="1"/>
      <w:spacing w:after="0" w:line="240" w:lineRule="atLeast"/>
    </w:pPr>
    <w:rPr>
      <w:rFonts w:ascii="Arial" w:eastAsia="Times New Roman" w:hAnsi="Arial" w:cs="Times New Roman"/>
      <w:b/>
      <w:sz w:val="20"/>
      <w:szCs w:val="24"/>
      <w:lang w:val="en-GB" w:eastAsia="da-DK"/>
    </w:rPr>
  </w:style>
  <w:style w:type="paragraph" w:customStyle="1" w:styleId="DocumentTitle">
    <w:name w:val="Document Title"/>
    <w:basedOn w:val="Normal"/>
    <w:next w:val="Normal"/>
    <w:qFormat/>
    <w:rsid w:val="008F5753"/>
    <w:pPr>
      <w:spacing w:after="120" w:line="240" w:lineRule="auto"/>
    </w:pPr>
    <w:rPr>
      <w:rFonts w:eastAsia="Times New Roman" w:cs="Times New Roman"/>
      <w:b/>
      <w:sz w:val="40"/>
      <w:szCs w:val="20"/>
      <w:lang w:val="en-GB"/>
    </w:rPr>
  </w:style>
  <w:style w:type="paragraph" w:customStyle="1" w:styleId="SmallFields">
    <w:name w:val="Small Fields"/>
    <w:basedOn w:val="Normal"/>
    <w:next w:val="NoSpacing"/>
    <w:qFormat/>
    <w:rsid w:val="008F5753"/>
    <w:pPr>
      <w:spacing w:after="120" w:line="240" w:lineRule="auto"/>
    </w:pPr>
    <w:rPr>
      <w:rFonts w:eastAsia="Times New Roman" w:cs="Times New Roman"/>
      <w:sz w:val="20"/>
      <w:szCs w:val="20"/>
      <w:lang w:val="en-GB"/>
    </w:rPr>
  </w:style>
  <w:style w:type="paragraph" w:styleId="NoSpacing">
    <w:name w:val="No Spacing"/>
    <w:uiPriority w:val="1"/>
    <w:qFormat/>
    <w:rsid w:val="008F5753"/>
    <w:pPr>
      <w:spacing w:after="0" w:line="240" w:lineRule="auto"/>
    </w:pPr>
    <w:rPr>
      <w:rFonts w:ascii="Arial" w:eastAsiaTheme="minorEastAsia" w:hAnsi="Arial"/>
      <w:sz w:val="20"/>
      <w:szCs w:val="20"/>
      <w:lang w:val="en-GB"/>
    </w:rPr>
  </w:style>
  <w:style w:type="paragraph" w:customStyle="1" w:styleId="SmallText">
    <w:name w:val="Small Text"/>
    <w:basedOn w:val="Normal"/>
    <w:qFormat/>
    <w:rsid w:val="008F5753"/>
    <w:pPr>
      <w:tabs>
        <w:tab w:val="right" w:pos="9072"/>
      </w:tabs>
      <w:spacing w:after="0" w:line="240" w:lineRule="auto"/>
    </w:pPr>
    <w:rPr>
      <w:rFonts w:eastAsia="Times New Roman" w:cs="Times New Roman"/>
      <w:sz w:val="14"/>
      <w:szCs w:val="20"/>
      <w:lang w:val="en-GB"/>
    </w:rPr>
  </w:style>
  <w:style w:type="paragraph" w:customStyle="1" w:styleId="NormalStrong">
    <w:name w:val="Normal Strong"/>
    <w:basedOn w:val="Normal"/>
    <w:next w:val="Normal"/>
    <w:qFormat/>
    <w:rsid w:val="008F5753"/>
    <w:pPr>
      <w:spacing w:after="0" w:line="240" w:lineRule="auto"/>
    </w:pPr>
    <w:rPr>
      <w:rFonts w:eastAsia="Times New Roman" w:cs="Times New Roman"/>
      <w:b/>
      <w:sz w:val="20"/>
      <w:szCs w:val="20"/>
      <w:lang w:val="en-GB"/>
    </w:rPr>
  </w:style>
  <w:style w:type="paragraph" w:customStyle="1" w:styleId="InfoFields">
    <w:name w:val="Info Fields"/>
    <w:basedOn w:val="DocumentTitle"/>
    <w:qFormat/>
    <w:rsid w:val="008F5753"/>
    <w:rPr>
      <w:sz w:val="20"/>
    </w:rPr>
  </w:style>
  <w:style w:type="paragraph" w:styleId="TOC4">
    <w:name w:val="toc 4"/>
    <w:basedOn w:val="Normal"/>
    <w:next w:val="Normal"/>
    <w:autoRedefine/>
    <w:uiPriority w:val="39"/>
    <w:unhideWhenUsed/>
    <w:rsid w:val="008F5753"/>
    <w:pPr>
      <w:spacing w:after="0" w:line="240" w:lineRule="auto"/>
      <w:ind w:left="600"/>
    </w:pPr>
    <w:rPr>
      <w:rFonts w:eastAsiaTheme="minorEastAsia" w:cstheme="minorHAnsi"/>
      <w:sz w:val="18"/>
      <w:szCs w:val="18"/>
      <w:lang w:val="en-GB"/>
    </w:rPr>
  </w:style>
  <w:style w:type="paragraph" w:styleId="TOC5">
    <w:name w:val="toc 5"/>
    <w:basedOn w:val="Normal"/>
    <w:next w:val="Normal"/>
    <w:autoRedefine/>
    <w:uiPriority w:val="39"/>
    <w:unhideWhenUsed/>
    <w:rsid w:val="008F5753"/>
    <w:pPr>
      <w:spacing w:after="0" w:line="240" w:lineRule="auto"/>
      <w:ind w:left="800"/>
    </w:pPr>
    <w:rPr>
      <w:rFonts w:eastAsiaTheme="minorEastAsia" w:cstheme="minorHAnsi"/>
      <w:sz w:val="18"/>
      <w:szCs w:val="18"/>
      <w:lang w:val="en-GB"/>
    </w:rPr>
  </w:style>
  <w:style w:type="paragraph" w:styleId="TOC6">
    <w:name w:val="toc 6"/>
    <w:basedOn w:val="Normal"/>
    <w:next w:val="Normal"/>
    <w:autoRedefine/>
    <w:uiPriority w:val="39"/>
    <w:unhideWhenUsed/>
    <w:rsid w:val="008F5753"/>
    <w:pPr>
      <w:spacing w:after="0" w:line="240" w:lineRule="auto"/>
      <w:ind w:left="1000"/>
    </w:pPr>
    <w:rPr>
      <w:rFonts w:eastAsiaTheme="minorEastAsia" w:cstheme="minorHAnsi"/>
      <w:sz w:val="18"/>
      <w:szCs w:val="18"/>
      <w:lang w:val="en-GB"/>
    </w:rPr>
  </w:style>
  <w:style w:type="paragraph" w:styleId="TOC7">
    <w:name w:val="toc 7"/>
    <w:basedOn w:val="Normal"/>
    <w:next w:val="Normal"/>
    <w:autoRedefine/>
    <w:uiPriority w:val="39"/>
    <w:unhideWhenUsed/>
    <w:rsid w:val="008F5753"/>
    <w:pPr>
      <w:spacing w:after="0" w:line="240" w:lineRule="auto"/>
      <w:ind w:left="1200"/>
    </w:pPr>
    <w:rPr>
      <w:rFonts w:eastAsiaTheme="minorEastAsia" w:cstheme="minorHAnsi"/>
      <w:sz w:val="18"/>
      <w:szCs w:val="18"/>
      <w:lang w:val="en-GB"/>
    </w:rPr>
  </w:style>
  <w:style w:type="paragraph" w:styleId="TOC8">
    <w:name w:val="toc 8"/>
    <w:basedOn w:val="Normal"/>
    <w:next w:val="Normal"/>
    <w:autoRedefine/>
    <w:uiPriority w:val="39"/>
    <w:unhideWhenUsed/>
    <w:rsid w:val="008F5753"/>
    <w:pPr>
      <w:spacing w:after="0" w:line="240" w:lineRule="auto"/>
      <w:ind w:left="1400"/>
    </w:pPr>
    <w:rPr>
      <w:rFonts w:eastAsiaTheme="minorEastAsia" w:cstheme="minorHAnsi"/>
      <w:sz w:val="18"/>
      <w:szCs w:val="18"/>
      <w:lang w:val="en-GB"/>
    </w:rPr>
  </w:style>
  <w:style w:type="paragraph" w:styleId="TOC9">
    <w:name w:val="toc 9"/>
    <w:basedOn w:val="Normal"/>
    <w:next w:val="Normal"/>
    <w:autoRedefine/>
    <w:uiPriority w:val="39"/>
    <w:unhideWhenUsed/>
    <w:rsid w:val="008F5753"/>
    <w:pPr>
      <w:spacing w:after="0" w:line="240" w:lineRule="auto"/>
      <w:ind w:left="1600"/>
    </w:pPr>
    <w:rPr>
      <w:rFonts w:eastAsiaTheme="minorEastAsia" w:cstheme="minorHAnsi"/>
      <w:sz w:val="18"/>
      <w:szCs w:val="18"/>
      <w:lang w:val="en-GB"/>
    </w:rPr>
  </w:style>
  <w:style w:type="paragraph" w:customStyle="1" w:styleId="Normal1">
    <w:name w:val="Normal1"/>
    <w:basedOn w:val="Normal"/>
    <w:link w:val="normalChar"/>
    <w:rsid w:val="008F5753"/>
    <w:pPr>
      <w:spacing w:after="0" w:line="240" w:lineRule="auto"/>
    </w:pPr>
    <w:rPr>
      <w:rFonts w:ascii="Arial" w:eastAsia="Times New Roman" w:hAnsi="Arial" w:cs="Arial"/>
      <w:szCs w:val="24"/>
      <w:lang w:val="en-GB"/>
    </w:rPr>
  </w:style>
  <w:style w:type="character" w:customStyle="1" w:styleId="normalChar">
    <w:name w:val="normal Char"/>
    <w:link w:val="Normal1"/>
    <w:rsid w:val="008F5753"/>
    <w:rPr>
      <w:rFonts w:ascii="Arial" w:eastAsia="Times New Roman" w:hAnsi="Arial" w:cs="Arial"/>
      <w:szCs w:val="24"/>
      <w:lang w:val="en-GB"/>
    </w:rPr>
  </w:style>
  <w:style w:type="paragraph" w:customStyle="1" w:styleId="Default">
    <w:name w:val="Default"/>
    <w:rsid w:val="008F5753"/>
    <w:pPr>
      <w:autoSpaceDE w:val="0"/>
      <w:autoSpaceDN w:val="0"/>
      <w:adjustRightInd w:val="0"/>
      <w:spacing w:after="0" w:line="240" w:lineRule="auto"/>
    </w:pPr>
    <w:rPr>
      <w:rFonts w:ascii="Arial" w:eastAsia="PMingLiU" w:hAnsi="Arial" w:cs="Arial"/>
      <w:color w:val="000000"/>
      <w:sz w:val="24"/>
      <w:szCs w:val="24"/>
      <w:lang w:val="da-DK" w:eastAsia="zh-TW"/>
    </w:rPr>
  </w:style>
  <w:style w:type="paragraph" w:styleId="CommentText">
    <w:name w:val="annotation text"/>
    <w:basedOn w:val="Normal"/>
    <w:link w:val="CommentTextChar"/>
    <w:uiPriority w:val="99"/>
    <w:unhideWhenUsed/>
    <w:rsid w:val="008F5753"/>
    <w:pPr>
      <w:spacing w:after="0" w:line="240" w:lineRule="auto"/>
    </w:pPr>
    <w:rPr>
      <w:rFonts w:eastAsiaTheme="minorEastAsia"/>
      <w:sz w:val="20"/>
      <w:szCs w:val="20"/>
      <w:lang w:val="en-GB"/>
    </w:rPr>
  </w:style>
  <w:style w:type="character" w:customStyle="1" w:styleId="CommentTextChar">
    <w:name w:val="Comment Text Char"/>
    <w:basedOn w:val="DefaultParagraphFont"/>
    <w:link w:val="CommentText"/>
    <w:uiPriority w:val="99"/>
    <w:rsid w:val="008F5753"/>
    <w:rPr>
      <w:rFonts w:eastAsiaTheme="minorEastAsia"/>
      <w:sz w:val="20"/>
      <w:szCs w:val="20"/>
      <w:lang w:val="en-GB"/>
    </w:rPr>
  </w:style>
  <w:style w:type="character" w:customStyle="1" w:styleId="CommentSubjectChar">
    <w:name w:val="Comment Subject Char"/>
    <w:basedOn w:val="CommentTextChar"/>
    <w:link w:val="CommentSubject"/>
    <w:uiPriority w:val="99"/>
    <w:semiHidden/>
    <w:rsid w:val="008F5753"/>
    <w:rPr>
      <w:rFonts w:eastAsiaTheme="minorEastAsia"/>
      <w:b/>
      <w:bCs/>
      <w:sz w:val="20"/>
      <w:szCs w:val="20"/>
      <w:lang w:val="en-GB"/>
    </w:rPr>
  </w:style>
  <w:style w:type="paragraph" w:styleId="CommentSubject">
    <w:name w:val="annotation subject"/>
    <w:basedOn w:val="CommentText"/>
    <w:next w:val="CommentText"/>
    <w:link w:val="CommentSubjectChar"/>
    <w:uiPriority w:val="99"/>
    <w:semiHidden/>
    <w:unhideWhenUsed/>
    <w:rsid w:val="008F5753"/>
    <w:rPr>
      <w:b/>
      <w:bCs/>
    </w:rPr>
  </w:style>
  <w:style w:type="paragraph" w:customStyle="1" w:styleId="ReqID">
    <w:name w:val="ReqID"/>
    <w:basedOn w:val="Normal"/>
    <w:qFormat/>
    <w:rsid w:val="008F5753"/>
    <w:pPr>
      <w:numPr>
        <w:numId w:val="1"/>
      </w:numPr>
      <w:spacing w:after="0" w:line="240" w:lineRule="auto"/>
    </w:pPr>
    <w:rPr>
      <w:rFonts w:eastAsiaTheme="minorEastAsia"/>
      <w:sz w:val="20"/>
      <w:szCs w:val="20"/>
      <w:lang w:val="en-GB" w:eastAsia="zh-CN"/>
    </w:rPr>
  </w:style>
  <w:style w:type="paragraph" w:customStyle="1" w:styleId="Body">
    <w:name w:val="Body"/>
    <w:basedOn w:val="Normal"/>
    <w:qFormat/>
    <w:rsid w:val="008F5753"/>
    <w:pPr>
      <w:spacing w:after="120" w:line="240" w:lineRule="auto"/>
      <w:ind w:left="567"/>
      <w:jc w:val="both"/>
    </w:pPr>
    <w:rPr>
      <w:rFonts w:ascii="Arial" w:eastAsia="SimSun" w:hAnsi="Arial" w:cs="Times New Roman"/>
      <w:sz w:val="24"/>
      <w:szCs w:val="24"/>
      <w:lang w:val="en-GB" w:eastAsia="zh-CN"/>
    </w:rPr>
  </w:style>
  <w:style w:type="paragraph" w:customStyle="1" w:styleId="ReqDesc">
    <w:name w:val="ReqDesc"/>
    <w:basedOn w:val="Normal"/>
    <w:rsid w:val="008F5753"/>
    <w:pPr>
      <w:spacing w:after="0" w:line="240" w:lineRule="auto"/>
    </w:pPr>
    <w:rPr>
      <w:rFonts w:ascii="Times New Roman" w:eastAsia="SimSun" w:hAnsi="Times New Roman" w:cs="Times New Roman"/>
      <w:sz w:val="24"/>
      <w:szCs w:val="24"/>
      <w:lang w:eastAsia="zh-CN"/>
    </w:rPr>
  </w:style>
  <w:style w:type="table" w:styleId="GridTable1Light">
    <w:name w:val="Grid Table 1 Light"/>
    <w:basedOn w:val="TableNormal"/>
    <w:uiPriority w:val="46"/>
    <w:rsid w:val="003220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Class">
    <w:name w:val="Normal - Class"/>
    <w:basedOn w:val="Normal"/>
    <w:semiHidden/>
    <w:rsid w:val="00D87EF3"/>
    <w:pPr>
      <w:spacing w:after="0" w:line="300" w:lineRule="atLeast"/>
    </w:pPr>
    <w:rPr>
      <w:rFonts w:ascii="Arial" w:eastAsia="Times New Roman" w:hAnsi="Arial" w:cs="Times New Roman"/>
      <w:b/>
      <w:caps/>
      <w:color w:val="004281"/>
      <w:sz w:val="24"/>
      <w:szCs w:val="24"/>
      <w:lang w:val="en-GB" w:eastAsia="da-DK"/>
    </w:rPr>
  </w:style>
  <w:style w:type="paragraph" w:customStyle="1" w:styleId="Normal-Document">
    <w:name w:val="Normal - Document"/>
    <w:basedOn w:val="Normal"/>
    <w:next w:val="Normal-Documenttext"/>
    <w:semiHidden/>
    <w:rsid w:val="00D87EF3"/>
    <w:pPr>
      <w:spacing w:after="0" w:line="200" w:lineRule="atLeast"/>
    </w:pPr>
    <w:rPr>
      <w:rFonts w:ascii="Arial" w:eastAsia="Times New Roman" w:hAnsi="Arial" w:cs="Times New Roman"/>
      <w:caps/>
      <w:color w:val="004281"/>
      <w:sz w:val="12"/>
      <w:szCs w:val="24"/>
      <w:lang w:val="en-GB" w:eastAsia="da-DK"/>
    </w:rPr>
  </w:style>
  <w:style w:type="paragraph" w:customStyle="1" w:styleId="Template-Adresse">
    <w:name w:val="Template - Adresse"/>
    <w:basedOn w:val="Normal"/>
    <w:semiHidden/>
    <w:rsid w:val="00D87EF3"/>
    <w:pPr>
      <w:spacing w:after="0" w:line="180" w:lineRule="atLeast"/>
    </w:pPr>
    <w:rPr>
      <w:rFonts w:ascii="Arial" w:eastAsia="Times New Roman" w:hAnsi="Arial" w:cs="Times New Roman"/>
      <w:noProof/>
      <w:color w:val="004281"/>
      <w:sz w:val="14"/>
      <w:szCs w:val="24"/>
      <w:lang w:val="da-DK" w:eastAsia="da-DK"/>
    </w:rPr>
  </w:style>
  <w:style w:type="paragraph" w:customStyle="1" w:styleId="Normal-DescriptonText">
    <w:name w:val="Normal - Descripton Text"/>
    <w:basedOn w:val="Normal"/>
    <w:semiHidden/>
    <w:rsid w:val="00D87EF3"/>
    <w:pPr>
      <w:spacing w:after="0" w:line="200" w:lineRule="atLeast"/>
    </w:pPr>
    <w:rPr>
      <w:rFonts w:ascii="Arial" w:eastAsia="Times New Roman" w:hAnsi="Arial" w:cs="Times New Roman"/>
      <w:color w:val="004281"/>
      <w:sz w:val="24"/>
      <w:szCs w:val="24"/>
      <w:lang w:val="en-GB" w:eastAsia="da-DK"/>
    </w:rPr>
  </w:style>
  <w:style w:type="paragraph" w:customStyle="1" w:styleId="Normal-Space">
    <w:name w:val="Normal - Space"/>
    <w:basedOn w:val="Normal"/>
    <w:semiHidden/>
    <w:rsid w:val="00D87EF3"/>
    <w:pPr>
      <w:spacing w:after="0" w:line="20" w:lineRule="atLeast"/>
    </w:pPr>
    <w:rPr>
      <w:rFonts w:ascii="Arial" w:eastAsia="Times New Roman" w:hAnsi="Arial" w:cs="Times New Roman"/>
      <w:sz w:val="2"/>
      <w:szCs w:val="24"/>
      <w:lang w:val="en-GB" w:eastAsia="da-DK"/>
    </w:rPr>
  </w:style>
  <w:style w:type="paragraph" w:customStyle="1" w:styleId="Normal-Description">
    <w:name w:val="Normal - Description"/>
    <w:basedOn w:val="Normal-Document"/>
    <w:semiHidden/>
    <w:rsid w:val="00D87EF3"/>
    <w:pPr>
      <w:framePr w:hSpace="142" w:wrap="around" w:vAnchor="page" w:hAnchor="page" w:x="483" w:y="483"/>
      <w:suppressOverlap/>
    </w:pPr>
  </w:style>
  <w:style w:type="paragraph" w:customStyle="1" w:styleId="Normal-Documenttext">
    <w:name w:val="Normal - Document text"/>
    <w:basedOn w:val="Normal-Document"/>
    <w:semiHidden/>
    <w:rsid w:val="00D87EF3"/>
    <w:rPr>
      <w:sz w:val="24"/>
    </w:rPr>
  </w:style>
  <w:style w:type="paragraph" w:customStyle="1" w:styleId="Template-Docinfo1">
    <w:name w:val="Template - Doc info1"/>
    <w:basedOn w:val="Normal"/>
    <w:semiHidden/>
    <w:rsid w:val="00D87EF3"/>
    <w:pPr>
      <w:spacing w:after="0" w:line="200" w:lineRule="atLeast"/>
    </w:pPr>
    <w:rPr>
      <w:rFonts w:ascii="Arial" w:eastAsia="Times New Roman" w:hAnsi="Arial" w:cs="Times New Roman"/>
      <w:caps/>
      <w:color w:val="004281"/>
      <w:sz w:val="16"/>
      <w:szCs w:val="24"/>
      <w:lang w:val="da-DK" w:eastAsia="da-DK"/>
    </w:rPr>
  </w:style>
  <w:style w:type="paragraph" w:customStyle="1" w:styleId="Template-Docinfo2">
    <w:name w:val="Template - Doc info 2"/>
    <w:basedOn w:val="Header"/>
    <w:semiHidden/>
    <w:rsid w:val="00D87EF3"/>
    <w:pPr>
      <w:spacing w:line="200" w:lineRule="atLeast"/>
    </w:pPr>
    <w:rPr>
      <w:rFonts w:ascii="Arial" w:eastAsia="Times New Roman" w:hAnsi="Arial" w:cs="Times New Roman"/>
      <w:color w:val="004281"/>
      <w:sz w:val="16"/>
      <w:szCs w:val="24"/>
      <w:lang w:val="en-GB" w:eastAsia="da-DK"/>
    </w:rPr>
  </w:style>
  <w:style w:type="paragraph" w:customStyle="1" w:styleId="Template-TOCSpace">
    <w:name w:val="Template - TOC Space"/>
    <w:basedOn w:val="Normal"/>
    <w:semiHidden/>
    <w:rsid w:val="00D87EF3"/>
    <w:pPr>
      <w:spacing w:after="0" w:line="174" w:lineRule="atLeast"/>
    </w:pPr>
    <w:rPr>
      <w:rFonts w:ascii="Arial" w:eastAsia="Times New Roman" w:hAnsi="Arial" w:cs="Times New Roman"/>
      <w:sz w:val="14"/>
      <w:szCs w:val="14"/>
      <w:lang w:val="en-GB" w:eastAsia="da-DK"/>
    </w:rPr>
  </w:style>
  <w:style w:type="paragraph" w:customStyle="1" w:styleId="Normal-QMS">
    <w:name w:val="Normal - QMS"/>
    <w:basedOn w:val="Normal"/>
    <w:semiHidden/>
    <w:rsid w:val="00D87EF3"/>
    <w:pPr>
      <w:spacing w:after="0" w:line="240" w:lineRule="atLeast"/>
    </w:pPr>
    <w:rPr>
      <w:rFonts w:ascii="Arial" w:eastAsia="Times New Roman" w:hAnsi="Arial" w:cs="Times New Roman"/>
      <w:caps/>
      <w:sz w:val="10"/>
      <w:szCs w:val="24"/>
      <w:lang w:val="en-GB" w:eastAsia="da-DK"/>
    </w:rPr>
  </w:style>
  <w:style w:type="character" w:styleId="CommentReference">
    <w:name w:val="annotation reference"/>
    <w:basedOn w:val="DefaultParagraphFont"/>
    <w:uiPriority w:val="99"/>
    <w:semiHidden/>
    <w:unhideWhenUsed/>
    <w:rsid w:val="00D87EF3"/>
    <w:rPr>
      <w:sz w:val="16"/>
      <w:szCs w:val="16"/>
    </w:rPr>
  </w:style>
  <w:style w:type="paragraph" w:styleId="Revision">
    <w:name w:val="Revision"/>
    <w:hidden/>
    <w:uiPriority w:val="99"/>
    <w:semiHidden/>
    <w:rsid w:val="00D87EF3"/>
    <w:pPr>
      <w:spacing w:after="0" w:line="240" w:lineRule="auto"/>
    </w:pPr>
    <w:rPr>
      <w:rFonts w:eastAsiaTheme="minorEastAsia"/>
      <w:sz w:val="20"/>
      <w:szCs w:val="20"/>
      <w:lang w:val="en-GB"/>
    </w:rPr>
  </w:style>
  <w:style w:type="character" w:styleId="FollowedHyperlink">
    <w:name w:val="FollowedHyperlink"/>
    <w:basedOn w:val="DefaultParagraphFont"/>
    <w:uiPriority w:val="99"/>
    <w:semiHidden/>
    <w:unhideWhenUsed/>
    <w:rsid w:val="00D87EF3"/>
    <w:rPr>
      <w:color w:val="954F72" w:themeColor="followedHyperlink"/>
      <w:u w:val="single"/>
    </w:rPr>
  </w:style>
  <w:style w:type="paragraph" w:styleId="NormalWeb">
    <w:name w:val="Normal (Web)"/>
    <w:basedOn w:val="Normal"/>
    <w:uiPriority w:val="99"/>
    <w:semiHidden/>
    <w:unhideWhenUsed/>
    <w:rsid w:val="00033E1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6086">
      <w:bodyDiv w:val="1"/>
      <w:marLeft w:val="0"/>
      <w:marRight w:val="0"/>
      <w:marTop w:val="0"/>
      <w:marBottom w:val="0"/>
      <w:divBdr>
        <w:top w:val="none" w:sz="0" w:space="0" w:color="auto"/>
        <w:left w:val="none" w:sz="0" w:space="0" w:color="auto"/>
        <w:bottom w:val="none" w:sz="0" w:space="0" w:color="auto"/>
        <w:right w:val="none" w:sz="0" w:space="0" w:color="auto"/>
      </w:divBdr>
      <w:divsChild>
        <w:div w:id="595405873">
          <w:marLeft w:val="547"/>
          <w:marRight w:val="0"/>
          <w:marTop w:val="86"/>
          <w:marBottom w:val="0"/>
          <w:divBdr>
            <w:top w:val="none" w:sz="0" w:space="0" w:color="auto"/>
            <w:left w:val="none" w:sz="0" w:space="0" w:color="auto"/>
            <w:bottom w:val="none" w:sz="0" w:space="0" w:color="auto"/>
            <w:right w:val="none" w:sz="0" w:space="0" w:color="auto"/>
          </w:divBdr>
        </w:div>
        <w:div w:id="4210074">
          <w:marLeft w:val="547"/>
          <w:marRight w:val="0"/>
          <w:marTop w:val="86"/>
          <w:marBottom w:val="0"/>
          <w:divBdr>
            <w:top w:val="none" w:sz="0" w:space="0" w:color="auto"/>
            <w:left w:val="none" w:sz="0" w:space="0" w:color="auto"/>
            <w:bottom w:val="none" w:sz="0" w:space="0" w:color="auto"/>
            <w:right w:val="none" w:sz="0" w:space="0" w:color="auto"/>
          </w:divBdr>
        </w:div>
        <w:div w:id="1335692715">
          <w:marLeft w:val="547"/>
          <w:marRight w:val="0"/>
          <w:marTop w:val="86"/>
          <w:marBottom w:val="0"/>
          <w:divBdr>
            <w:top w:val="none" w:sz="0" w:space="0" w:color="auto"/>
            <w:left w:val="none" w:sz="0" w:space="0" w:color="auto"/>
            <w:bottom w:val="none" w:sz="0" w:space="0" w:color="auto"/>
            <w:right w:val="none" w:sz="0" w:space="0" w:color="auto"/>
          </w:divBdr>
        </w:div>
        <w:div w:id="1271477564">
          <w:marLeft w:val="547"/>
          <w:marRight w:val="0"/>
          <w:marTop w:val="86"/>
          <w:marBottom w:val="0"/>
          <w:divBdr>
            <w:top w:val="none" w:sz="0" w:space="0" w:color="auto"/>
            <w:left w:val="none" w:sz="0" w:space="0" w:color="auto"/>
            <w:bottom w:val="none" w:sz="0" w:space="0" w:color="auto"/>
            <w:right w:val="none" w:sz="0" w:space="0" w:color="auto"/>
          </w:divBdr>
        </w:div>
        <w:div w:id="1236668694">
          <w:marLeft w:val="547"/>
          <w:marRight w:val="0"/>
          <w:marTop w:val="86"/>
          <w:marBottom w:val="0"/>
          <w:divBdr>
            <w:top w:val="none" w:sz="0" w:space="0" w:color="auto"/>
            <w:left w:val="none" w:sz="0" w:space="0" w:color="auto"/>
            <w:bottom w:val="none" w:sz="0" w:space="0" w:color="auto"/>
            <w:right w:val="none" w:sz="0" w:space="0" w:color="auto"/>
          </w:divBdr>
        </w:div>
        <w:div w:id="1690057782">
          <w:marLeft w:val="821"/>
          <w:marRight w:val="0"/>
          <w:marTop w:val="77"/>
          <w:marBottom w:val="0"/>
          <w:divBdr>
            <w:top w:val="none" w:sz="0" w:space="0" w:color="auto"/>
            <w:left w:val="none" w:sz="0" w:space="0" w:color="auto"/>
            <w:bottom w:val="none" w:sz="0" w:space="0" w:color="auto"/>
            <w:right w:val="none" w:sz="0" w:space="0" w:color="auto"/>
          </w:divBdr>
        </w:div>
        <w:div w:id="1986658457">
          <w:marLeft w:val="821"/>
          <w:marRight w:val="0"/>
          <w:marTop w:val="77"/>
          <w:marBottom w:val="0"/>
          <w:divBdr>
            <w:top w:val="none" w:sz="0" w:space="0" w:color="auto"/>
            <w:left w:val="none" w:sz="0" w:space="0" w:color="auto"/>
            <w:bottom w:val="none" w:sz="0" w:space="0" w:color="auto"/>
            <w:right w:val="none" w:sz="0" w:space="0" w:color="auto"/>
          </w:divBdr>
        </w:div>
        <w:div w:id="1059784557">
          <w:marLeft w:val="547"/>
          <w:marRight w:val="0"/>
          <w:marTop w:val="86"/>
          <w:marBottom w:val="0"/>
          <w:divBdr>
            <w:top w:val="none" w:sz="0" w:space="0" w:color="auto"/>
            <w:left w:val="none" w:sz="0" w:space="0" w:color="auto"/>
            <w:bottom w:val="none" w:sz="0" w:space="0" w:color="auto"/>
            <w:right w:val="none" w:sz="0" w:space="0" w:color="auto"/>
          </w:divBdr>
        </w:div>
        <w:div w:id="2107532418">
          <w:marLeft w:val="821"/>
          <w:marRight w:val="0"/>
          <w:marTop w:val="77"/>
          <w:marBottom w:val="0"/>
          <w:divBdr>
            <w:top w:val="none" w:sz="0" w:space="0" w:color="auto"/>
            <w:left w:val="none" w:sz="0" w:space="0" w:color="auto"/>
            <w:bottom w:val="none" w:sz="0" w:space="0" w:color="auto"/>
            <w:right w:val="none" w:sz="0" w:space="0" w:color="auto"/>
          </w:divBdr>
        </w:div>
        <w:div w:id="506094520">
          <w:marLeft w:val="547"/>
          <w:marRight w:val="0"/>
          <w:marTop w:val="86"/>
          <w:marBottom w:val="0"/>
          <w:divBdr>
            <w:top w:val="none" w:sz="0" w:space="0" w:color="auto"/>
            <w:left w:val="none" w:sz="0" w:space="0" w:color="auto"/>
            <w:bottom w:val="none" w:sz="0" w:space="0" w:color="auto"/>
            <w:right w:val="none" w:sz="0" w:space="0" w:color="auto"/>
          </w:divBdr>
        </w:div>
      </w:divsChild>
    </w:div>
    <w:div w:id="998122441">
      <w:bodyDiv w:val="1"/>
      <w:marLeft w:val="0"/>
      <w:marRight w:val="0"/>
      <w:marTop w:val="0"/>
      <w:marBottom w:val="0"/>
      <w:divBdr>
        <w:top w:val="none" w:sz="0" w:space="0" w:color="auto"/>
        <w:left w:val="none" w:sz="0" w:space="0" w:color="auto"/>
        <w:bottom w:val="none" w:sz="0" w:space="0" w:color="auto"/>
        <w:right w:val="none" w:sz="0" w:space="0" w:color="auto"/>
      </w:divBdr>
    </w:div>
    <w:div w:id="1640726242">
      <w:bodyDiv w:val="1"/>
      <w:marLeft w:val="0"/>
      <w:marRight w:val="0"/>
      <w:marTop w:val="0"/>
      <w:marBottom w:val="0"/>
      <w:divBdr>
        <w:top w:val="none" w:sz="0" w:space="0" w:color="auto"/>
        <w:left w:val="none" w:sz="0" w:space="0" w:color="auto"/>
        <w:bottom w:val="none" w:sz="0" w:space="0" w:color="auto"/>
        <w:right w:val="none" w:sz="0" w:space="0" w:color="auto"/>
      </w:divBdr>
    </w:div>
    <w:div w:id="1730641813">
      <w:bodyDiv w:val="1"/>
      <w:marLeft w:val="0"/>
      <w:marRight w:val="0"/>
      <w:marTop w:val="0"/>
      <w:marBottom w:val="0"/>
      <w:divBdr>
        <w:top w:val="none" w:sz="0" w:space="0" w:color="auto"/>
        <w:left w:val="none" w:sz="0" w:space="0" w:color="auto"/>
        <w:bottom w:val="none" w:sz="0" w:space="0" w:color="auto"/>
        <w:right w:val="none" w:sz="0" w:space="0" w:color="auto"/>
      </w:divBdr>
      <w:divsChild>
        <w:div w:id="986275286">
          <w:marLeft w:val="547"/>
          <w:marRight w:val="0"/>
          <w:marTop w:val="86"/>
          <w:marBottom w:val="0"/>
          <w:divBdr>
            <w:top w:val="none" w:sz="0" w:space="0" w:color="auto"/>
            <w:left w:val="none" w:sz="0" w:space="0" w:color="auto"/>
            <w:bottom w:val="none" w:sz="0" w:space="0" w:color="auto"/>
            <w:right w:val="none" w:sz="0" w:space="0" w:color="auto"/>
          </w:divBdr>
        </w:div>
        <w:div w:id="214510677">
          <w:marLeft w:val="821"/>
          <w:marRight w:val="0"/>
          <w:marTop w:val="77"/>
          <w:marBottom w:val="0"/>
          <w:divBdr>
            <w:top w:val="none" w:sz="0" w:space="0" w:color="auto"/>
            <w:left w:val="none" w:sz="0" w:space="0" w:color="auto"/>
            <w:bottom w:val="none" w:sz="0" w:space="0" w:color="auto"/>
            <w:right w:val="none" w:sz="0" w:space="0" w:color="auto"/>
          </w:divBdr>
        </w:div>
        <w:div w:id="1393891422">
          <w:marLeft w:val="821"/>
          <w:marRight w:val="0"/>
          <w:marTop w:val="77"/>
          <w:marBottom w:val="0"/>
          <w:divBdr>
            <w:top w:val="none" w:sz="0" w:space="0" w:color="auto"/>
            <w:left w:val="none" w:sz="0" w:space="0" w:color="auto"/>
            <w:bottom w:val="none" w:sz="0" w:space="0" w:color="auto"/>
            <w:right w:val="none" w:sz="0" w:space="0" w:color="auto"/>
          </w:divBdr>
        </w:div>
        <w:div w:id="505292814">
          <w:marLeft w:val="547"/>
          <w:marRight w:val="0"/>
          <w:marTop w:val="86"/>
          <w:marBottom w:val="0"/>
          <w:divBdr>
            <w:top w:val="none" w:sz="0" w:space="0" w:color="auto"/>
            <w:left w:val="none" w:sz="0" w:space="0" w:color="auto"/>
            <w:bottom w:val="none" w:sz="0" w:space="0" w:color="auto"/>
            <w:right w:val="none" w:sz="0" w:space="0" w:color="auto"/>
          </w:divBdr>
        </w:div>
        <w:div w:id="1990279487">
          <w:marLeft w:val="821"/>
          <w:marRight w:val="0"/>
          <w:marTop w:val="77"/>
          <w:marBottom w:val="0"/>
          <w:divBdr>
            <w:top w:val="none" w:sz="0" w:space="0" w:color="auto"/>
            <w:left w:val="none" w:sz="0" w:space="0" w:color="auto"/>
            <w:bottom w:val="none" w:sz="0" w:space="0" w:color="auto"/>
            <w:right w:val="none" w:sz="0" w:space="0" w:color="auto"/>
          </w:divBdr>
        </w:div>
        <w:div w:id="1031876765">
          <w:marLeft w:val="821"/>
          <w:marRight w:val="0"/>
          <w:marTop w:val="77"/>
          <w:marBottom w:val="0"/>
          <w:divBdr>
            <w:top w:val="none" w:sz="0" w:space="0" w:color="auto"/>
            <w:left w:val="none" w:sz="0" w:space="0" w:color="auto"/>
            <w:bottom w:val="none" w:sz="0" w:space="0" w:color="auto"/>
            <w:right w:val="none" w:sz="0" w:space="0" w:color="auto"/>
          </w:divBdr>
        </w:div>
        <w:div w:id="29234036">
          <w:marLeft w:val="82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642BE-AD63-4609-80BF-8A97EA89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4567</Words>
  <Characters>27863</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FLC Tuning Guide</vt:lpstr>
    </vt:vector>
  </TitlesOfParts>
  <Company>Vestas Wind Systems A/S</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FLC Tuning Guide</dc:title>
  <dc:subject/>
  <dc:creator>Keld Hammerum</dc:creator>
  <cp:keywords/>
  <dc:description/>
  <cp:lastModifiedBy>Anders Druedahl Thurlow</cp:lastModifiedBy>
  <cp:revision>249</cp:revision>
  <cp:lastPrinted>2017-06-28T08:58:00Z</cp:lastPrinted>
  <dcterms:created xsi:type="dcterms:W3CDTF">2017-10-06T07:52:00Z</dcterms:created>
  <dcterms:modified xsi:type="dcterms:W3CDTF">2022-09-27T13:18:00Z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c15001-c8e1-4e59-97bd-905e2080daab_Enabled">
    <vt:lpwstr>true</vt:lpwstr>
  </property>
  <property fmtid="{D5CDD505-2E9C-101B-9397-08002B2CF9AE}" pid="3" name="MSIP_Label_35c15001-c8e1-4e59-97bd-905e2080daab_SetDate">
    <vt:lpwstr>2022-09-27T13:18:26Z</vt:lpwstr>
  </property>
  <property fmtid="{D5CDD505-2E9C-101B-9397-08002B2CF9AE}" pid="4" name="MSIP_Label_35c15001-c8e1-4e59-97bd-905e2080daab_Method">
    <vt:lpwstr>Standard</vt:lpwstr>
  </property>
  <property fmtid="{D5CDD505-2E9C-101B-9397-08002B2CF9AE}" pid="5" name="MSIP_Label_35c15001-c8e1-4e59-97bd-905e2080daab_Name">
    <vt:lpwstr>Confidential</vt:lpwstr>
  </property>
  <property fmtid="{D5CDD505-2E9C-101B-9397-08002B2CF9AE}" pid="6" name="MSIP_Label_35c15001-c8e1-4e59-97bd-905e2080daab_SiteId">
    <vt:lpwstr>c0701940-7b3f-4116-a59f-159078bc3c63</vt:lpwstr>
  </property>
  <property fmtid="{D5CDD505-2E9C-101B-9397-08002B2CF9AE}" pid="7" name="MSIP_Label_35c15001-c8e1-4e59-97bd-905e2080daab_ActionId">
    <vt:lpwstr>ddd2eada-4f2b-4ce1-93de-4684b34743f3</vt:lpwstr>
  </property>
  <property fmtid="{D5CDD505-2E9C-101B-9397-08002B2CF9AE}" pid="8" name="MSIP_Label_35c15001-c8e1-4e59-97bd-905e2080daab_ContentBits">
    <vt:lpwstr>2</vt:lpwstr>
  </property>
</Properties>
</file>